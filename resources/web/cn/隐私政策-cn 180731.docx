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2C4D0" w14:textId="77777777" w:rsidR="008B245B" w:rsidRDefault="008B245B"/>
    <w:p w14:paraId="38C838D2" w14:textId="77777777" w:rsidR="009E0149" w:rsidRPr="003535CB" w:rsidRDefault="009E0149" w:rsidP="009E0149">
      <w:pPr>
        <w:widowControl/>
        <w:spacing w:line="420" w:lineRule="atLeast"/>
        <w:jc w:val="left"/>
        <w:outlineLvl w:val="1"/>
        <w:rPr>
          <w:rFonts w:ascii="Arial" w:eastAsia="SimSun" w:hAnsi="Arial" w:cs="Arial"/>
          <w:b/>
          <w:bCs/>
          <w:color w:val="000000"/>
          <w:kern w:val="0"/>
          <w:sz w:val="36"/>
          <w:szCs w:val="36"/>
        </w:rPr>
      </w:pPr>
      <w:r w:rsidRPr="003535CB">
        <w:rPr>
          <w:rFonts w:ascii="Arial" w:eastAsia="SimSun" w:hAnsi="Arial" w:cs="Arial"/>
          <w:b/>
          <w:bCs/>
          <w:color w:val="000000"/>
          <w:kern w:val="0"/>
          <w:sz w:val="36"/>
          <w:szCs w:val="36"/>
        </w:rPr>
        <w:t>隐私政策</w:t>
      </w:r>
    </w:p>
    <w:p w14:paraId="7438A495" w14:textId="77777777" w:rsidR="009E0149" w:rsidRPr="003535CB" w:rsidRDefault="009E0149" w:rsidP="009E0149">
      <w:pPr>
        <w:widowControl/>
        <w:spacing w:line="420" w:lineRule="atLeast"/>
        <w:jc w:val="left"/>
        <w:outlineLvl w:val="3"/>
        <w:rPr>
          <w:rFonts w:ascii="Arial" w:eastAsia="SimSun" w:hAnsi="Arial" w:cs="Arial"/>
          <w:b/>
          <w:bCs/>
          <w:color w:val="000000"/>
          <w:kern w:val="0"/>
          <w:sz w:val="24"/>
          <w:szCs w:val="24"/>
        </w:rPr>
      </w:pPr>
      <w:r w:rsidRPr="003535CB">
        <w:rPr>
          <w:rFonts w:ascii="Arial" w:eastAsia="SimSun" w:hAnsi="Arial" w:cs="Arial"/>
          <w:b/>
          <w:bCs/>
          <w:color w:val="000000"/>
          <w:kern w:val="0"/>
          <w:sz w:val="24"/>
          <w:szCs w:val="24"/>
        </w:rPr>
        <w:t>更新！</w:t>
      </w:r>
    </w:p>
    <w:p w14:paraId="3C0ECF3B" w14:textId="74E4B232" w:rsidR="009E0149" w:rsidRPr="003535CB" w:rsidRDefault="009E0149" w:rsidP="009E0149">
      <w:pPr>
        <w:widowControl/>
        <w:spacing w:after="150" w:line="330" w:lineRule="atLeast"/>
        <w:jc w:val="left"/>
        <w:rPr>
          <w:rFonts w:ascii="Arial" w:eastAsia="SimSun" w:hAnsi="Arial" w:cs="Arial"/>
          <w:color w:val="000000"/>
          <w:kern w:val="0"/>
          <w:szCs w:val="21"/>
        </w:rPr>
      </w:pPr>
      <w:r w:rsidRPr="003535CB">
        <w:rPr>
          <w:rFonts w:ascii="Arial" w:eastAsia="SimSun" w:hAnsi="Arial" w:cs="Arial"/>
          <w:color w:val="000000"/>
          <w:kern w:val="0"/>
          <w:szCs w:val="21"/>
        </w:rPr>
        <w:t>我们的隐私政策已于</w:t>
      </w:r>
      <w:commentRangeStart w:id="0"/>
      <w:r w:rsidRPr="003535CB">
        <w:rPr>
          <w:rFonts w:ascii="Arial" w:eastAsia="SimSun" w:hAnsi="Arial" w:cs="Arial"/>
          <w:b/>
          <w:bCs/>
          <w:color w:val="000000"/>
          <w:kern w:val="0"/>
          <w:szCs w:val="21"/>
        </w:rPr>
        <w:t>201</w:t>
      </w:r>
      <w:ins w:id="1" w:author="Charles Cao" w:date="2018-08-01T09:19:00Z">
        <w:r w:rsidR="000951A8" w:rsidRPr="003535CB">
          <w:rPr>
            <w:rFonts w:ascii="Arial" w:eastAsia="SimSun" w:hAnsi="Arial" w:cs="Arial"/>
            <w:b/>
            <w:bCs/>
            <w:color w:val="000000"/>
            <w:kern w:val="0"/>
            <w:szCs w:val="21"/>
          </w:rPr>
          <w:t>8</w:t>
        </w:r>
      </w:ins>
      <w:del w:id="2" w:author="Charles Cao" w:date="2018-08-01T09:19:00Z">
        <w:r w:rsidRPr="003535CB" w:rsidDel="000951A8">
          <w:rPr>
            <w:rFonts w:ascii="Arial" w:eastAsia="SimSun" w:hAnsi="Arial" w:cs="Arial"/>
            <w:b/>
            <w:bCs/>
            <w:color w:val="000000"/>
            <w:kern w:val="0"/>
            <w:szCs w:val="21"/>
          </w:rPr>
          <w:delText>5</w:delText>
        </w:r>
      </w:del>
      <w:r w:rsidRPr="00DF45C6">
        <w:rPr>
          <w:rFonts w:ascii="Arial" w:eastAsia="SimSun" w:hAnsi="Arial" w:cs="Arial"/>
          <w:b/>
          <w:bCs/>
          <w:color w:val="000000"/>
          <w:kern w:val="0"/>
          <w:szCs w:val="21"/>
        </w:rPr>
        <w:t xml:space="preserve"> </w:t>
      </w:r>
      <w:r w:rsidRPr="00DF45C6">
        <w:rPr>
          <w:rFonts w:ascii="Arial" w:eastAsia="SimSun" w:hAnsi="Arial" w:cs="Arial"/>
          <w:b/>
          <w:bCs/>
          <w:color w:val="000000"/>
          <w:kern w:val="0"/>
          <w:szCs w:val="21"/>
        </w:rPr>
        <w:t>年</w:t>
      </w:r>
      <w:r w:rsidRPr="00DF45C6">
        <w:rPr>
          <w:rFonts w:ascii="Arial" w:eastAsia="SimSun" w:hAnsi="Arial" w:cs="Arial"/>
          <w:b/>
          <w:bCs/>
          <w:color w:val="000000"/>
          <w:kern w:val="0"/>
          <w:szCs w:val="21"/>
        </w:rPr>
        <w:t xml:space="preserve"> </w:t>
      </w:r>
      <w:ins w:id="3" w:author="Charles Cao" w:date="2018-08-01T13:32:00Z">
        <w:r w:rsidR="006A64E5" w:rsidRPr="00DF45C6">
          <w:rPr>
            <w:rFonts w:ascii="Arial" w:eastAsia="SimSun" w:hAnsi="Arial" w:cs="Arial"/>
            <w:b/>
            <w:bCs/>
            <w:color w:val="000000"/>
            <w:kern w:val="0"/>
            <w:szCs w:val="21"/>
          </w:rPr>
          <w:t>5</w:t>
        </w:r>
      </w:ins>
      <w:del w:id="4" w:author="Charles Cao" w:date="2018-08-01T13:32:00Z">
        <w:r w:rsidRPr="00DF45C6" w:rsidDel="006A64E5">
          <w:rPr>
            <w:rFonts w:ascii="Arial" w:eastAsia="SimSun" w:hAnsi="Arial" w:cs="Arial"/>
            <w:b/>
            <w:bCs/>
            <w:color w:val="000000"/>
            <w:kern w:val="0"/>
            <w:szCs w:val="21"/>
          </w:rPr>
          <w:delText>8</w:delText>
        </w:r>
      </w:del>
      <w:r w:rsidRPr="00DF45C6">
        <w:rPr>
          <w:rFonts w:ascii="Arial" w:eastAsia="SimSun" w:hAnsi="Arial" w:cs="Arial"/>
          <w:b/>
          <w:bCs/>
          <w:color w:val="000000"/>
          <w:kern w:val="0"/>
          <w:szCs w:val="21"/>
        </w:rPr>
        <w:t xml:space="preserve"> </w:t>
      </w:r>
      <w:r w:rsidRPr="00DF45C6">
        <w:rPr>
          <w:rFonts w:ascii="Arial" w:eastAsia="SimSun" w:hAnsi="Arial" w:cs="Arial"/>
          <w:b/>
          <w:bCs/>
          <w:color w:val="000000"/>
          <w:kern w:val="0"/>
          <w:szCs w:val="21"/>
        </w:rPr>
        <w:t>月</w:t>
      </w:r>
      <w:r w:rsidRPr="00DF45C6">
        <w:rPr>
          <w:rFonts w:ascii="Arial" w:eastAsia="SimSun" w:hAnsi="Arial" w:cs="Arial"/>
          <w:b/>
          <w:bCs/>
          <w:color w:val="000000"/>
          <w:kern w:val="0"/>
          <w:szCs w:val="21"/>
        </w:rPr>
        <w:t xml:space="preserve"> </w:t>
      </w:r>
      <w:ins w:id="5" w:author="Charles Cao" w:date="2018-08-01T09:20:00Z">
        <w:r w:rsidR="000951A8" w:rsidRPr="00DF45C6">
          <w:rPr>
            <w:rFonts w:ascii="Arial" w:eastAsia="SimSun" w:hAnsi="Arial" w:cs="Arial"/>
            <w:b/>
            <w:bCs/>
            <w:color w:val="000000"/>
            <w:kern w:val="0"/>
            <w:szCs w:val="21"/>
          </w:rPr>
          <w:t>1</w:t>
        </w:r>
      </w:ins>
      <w:del w:id="6" w:author="Charles Cao" w:date="2018-08-01T09:20:00Z">
        <w:r w:rsidRPr="00DF45C6" w:rsidDel="000951A8">
          <w:rPr>
            <w:rFonts w:ascii="Arial" w:eastAsia="SimSun" w:hAnsi="Arial" w:cs="Arial"/>
            <w:b/>
            <w:bCs/>
            <w:color w:val="000000"/>
            <w:kern w:val="0"/>
            <w:szCs w:val="21"/>
          </w:rPr>
          <w:delText>24</w:delText>
        </w:r>
      </w:del>
      <w:r w:rsidRPr="00DF45C6">
        <w:rPr>
          <w:rFonts w:ascii="Arial" w:eastAsia="SimSun" w:hAnsi="Arial" w:cs="Arial"/>
          <w:b/>
          <w:bCs/>
          <w:color w:val="000000"/>
          <w:kern w:val="0"/>
          <w:szCs w:val="21"/>
        </w:rPr>
        <w:t xml:space="preserve"> </w:t>
      </w:r>
      <w:r w:rsidRPr="00DF45C6">
        <w:rPr>
          <w:rFonts w:ascii="Arial" w:eastAsia="SimSun" w:hAnsi="Arial" w:cs="Arial"/>
          <w:b/>
          <w:bCs/>
          <w:color w:val="000000"/>
          <w:kern w:val="0"/>
          <w:szCs w:val="21"/>
        </w:rPr>
        <w:t>日</w:t>
      </w:r>
      <w:commentRangeEnd w:id="0"/>
      <w:r w:rsidR="0025195B" w:rsidRPr="003535CB">
        <w:rPr>
          <w:rStyle w:val="ab"/>
        </w:rPr>
        <w:commentReference w:id="0"/>
      </w:r>
      <w:r w:rsidRPr="003535CB">
        <w:rPr>
          <w:rFonts w:ascii="Arial" w:eastAsia="SimSun" w:hAnsi="Arial" w:cs="Arial"/>
          <w:color w:val="000000"/>
          <w:kern w:val="0"/>
          <w:szCs w:val="21"/>
        </w:rPr>
        <w:t>更新。我们对隐私政策进行了修订，从该日期开始，这一隐私政策能够提供有关我们如何</w:t>
      </w:r>
      <w:proofErr w:type="gramStart"/>
      <w:r w:rsidRPr="003535CB">
        <w:rPr>
          <w:rFonts w:ascii="Arial" w:eastAsia="SimSun" w:hAnsi="Arial" w:cs="Arial"/>
          <w:color w:val="000000"/>
          <w:kern w:val="0"/>
          <w:szCs w:val="21"/>
        </w:rPr>
        <w:t>管理您</w:t>
      </w:r>
      <w:proofErr w:type="gramEnd"/>
      <w:r w:rsidRPr="003535CB">
        <w:rPr>
          <w:rFonts w:ascii="Arial" w:eastAsia="SimSun" w:hAnsi="Arial" w:cs="Arial"/>
          <w:color w:val="000000"/>
          <w:kern w:val="0"/>
          <w:szCs w:val="21"/>
        </w:rPr>
        <w:t>在使用所有</w:t>
      </w:r>
      <w:del w:id="7" w:author="mi-li" w:date="2018-04-22T23:39:00Z">
        <w:r w:rsidRPr="00DF45C6" w:rsidDel="0025195B">
          <w:rPr>
            <w:rFonts w:ascii="Arial" w:eastAsia="SimSun" w:hAnsi="Arial" w:cs="Arial"/>
            <w:color w:val="000000"/>
            <w:kern w:val="0"/>
            <w:szCs w:val="21"/>
          </w:rPr>
          <w:delText>小米</w:delText>
        </w:r>
      </w:del>
      <w:ins w:id="8" w:author="mi-li" w:date="2018-04-22T23:39:00Z">
        <w:del w:id="9" w:author="Charles Cao" w:date="2018-07-31T16:29:00Z">
          <w:r w:rsidR="0025195B" w:rsidRPr="00DF45C6" w:rsidDel="00232820">
            <w:rPr>
              <w:rFonts w:ascii="Arial" w:eastAsia="SimSun" w:hAnsi="Arial" w:cs="Arial" w:hint="eastAsia"/>
              <w:color w:val="000000"/>
              <w:kern w:val="0"/>
              <w:szCs w:val="21"/>
            </w:rPr>
            <w:delText>X</w:delText>
          </w:r>
          <w:r w:rsidR="0025195B" w:rsidRPr="00DF45C6" w:rsidDel="00232820">
            <w:rPr>
              <w:rFonts w:ascii="Arial" w:eastAsia="SimSun" w:hAnsi="Arial" w:cs="Arial"/>
              <w:color w:val="000000"/>
              <w:kern w:val="0"/>
              <w:szCs w:val="21"/>
            </w:rPr>
            <w:delText>X</w:delText>
          </w:r>
        </w:del>
      </w:ins>
      <w:ins w:id="10" w:author="Charles Cao" w:date="2018-07-31T16:30:00Z">
        <w:r w:rsidR="00232820" w:rsidRPr="00DF45C6">
          <w:rPr>
            <w:rFonts w:ascii="Arial" w:eastAsia="SimSun" w:hAnsi="Arial" w:cs="Arial" w:hint="eastAsia"/>
            <w:color w:val="000000"/>
            <w:kern w:val="0"/>
            <w:szCs w:val="21"/>
          </w:rPr>
          <w:t>飞彗智能照明（上海）有限公司</w:t>
        </w:r>
      </w:ins>
      <w:r w:rsidRPr="003535CB">
        <w:rPr>
          <w:rFonts w:ascii="Arial" w:eastAsia="SimSun" w:hAnsi="Arial" w:cs="Arial"/>
          <w:color w:val="000000"/>
          <w:kern w:val="0"/>
          <w:szCs w:val="21"/>
        </w:rPr>
        <w:t>产品和服务时透露的个人信息的隐私详情</w:t>
      </w:r>
      <w:r w:rsidRPr="00DF45C6">
        <w:rPr>
          <w:rFonts w:ascii="Arial" w:eastAsia="SimSun" w:hAnsi="Arial" w:cs="Arial"/>
          <w:color w:val="000000"/>
          <w:kern w:val="0"/>
          <w:szCs w:val="21"/>
        </w:rPr>
        <w:t>，除了特定的</w:t>
      </w:r>
      <w:del w:id="11" w:author="mi-li" w:date="2018-04-22T23:40:00Z">
        <w:r w:rsidRPr="00DF45C6" w:rsidDel="006779F3">
          <w:rPr>
            <w:rFonts w:ascii="Arial" w:eastAsia="SimSun" w:hAnsi="Arial" w:cs="Arial" w:hint="eastAsia"/>
            <w:color w:val="000000"/>
            <w:kern w:val="0"/>
            <w:szCs w:val="21"/>
          </w:rPr>
          <w:delText>小米</w:delText>
        </w:r>
      </w:del>
      <w:ins w:id="12" w:author="mi-li" w:date="2018-04-22T23:40:00Z">
        <w:del w:id="13" w:author="Charles Cao" w:date="2018-07-31T16:29:00Z">
          <w:r w:rsidR="006779F3" w:rsidRPr="00DF45C6" w:rsidDel="00232820">
            <w:rPr>
              <w:rFonts w:ascii="Arial" w:eastAsia="SimSun" w:hAnsi="Arial" w:cs="Arial" w:hint="eastAsia"/>
              <w:color w:val="000000"/>
              <w:kern w:val="0"/>
              <w:szCs w:val="21"/>
            </w:rPr>
            <w:delText>XX</w:delText>
          </w:r>
        </w:del>
      </w:ins>
      <w:ins w:id="14" w:author="Charles Cao" w:date="2018-07-31T16:30:00Z">
        <w:r w:rsidR="00232820" w:rsidRPr="00DF45C6">
          <w:rPr>
            <w:rFonts w:ascii="Arial" w:eastAsia="SimSun" w:hAnsi="Arial" w:cs="Arial" w:hint="eastAsia"/>
            <w:color w:val="000000"/>
            <w:kern w:val="0"/>
            <w:szCs w:val="21"/>
          </w:rPr>
          <w:t>飞彗智能照明（上海）有限公司</w:t>
        </w:r>
      </w:ins>
      <w:r w:rsidRPr="00DF45C6">
        <w:rPr>
          <w:rFonts w:ascii="Arial" w:eastAsia="SimSun" w:hAnsi="Arial" w:cs="Arial"/>
          <w:color w:val="000000"/>
          <w:kern w:val="0"/>
          <w:szCs w:val="21"/>
        </w:rPr>
        <w:t>产品或服务提供独立的隐私政策以外</w:t>
      </w:r>
      <w:r w:rsidRPr="003535CB">
        <w:rPr>
          <w:rFonts w:ascii="Arial" w:eastAsia="SimSun" w:hAnsi="Arial" w:cs="Arial"/>
          <w:color w:val="000000"/>
          <w:kern w:val="0"/>
          <w:szCs w:val="21"/>
        </w:rPr>
        <w:t>。</w:t>
      </w:r>
    </w:p>
    <w:p w14:paraId="1F30E1E1" w14:textId="77777777" w:rsidR="009E0149" w:rsidRPr="003535CB" w:rsidRDefault="009E0149" w:rsidP="009E0149">
      <w:pPr>
        <w:widowControl/>
        <w:spacing w:after="150" w:line="330" w:lineRule="atLeast"/>
        <w:jc w:val="left"/>
        <w:rPr>
          <w:rFonts w:ascii="Arial" w:eastAsia="SimSun" w:hAnsi="Arial" w:cs="Arial"/>
          <w:color w:val="000000"/>
          <w:kern w:val="0"/>
          <w:szCs w:val="21"/>
        </w:rPr>
      </w:pPr>
      <w:r w:rsidRPr="003535CB">
        <w:rPr>
          <w:rFonts w:ascii="Arial" w:eastAsia="SimSun" w:hAnsi="Arial" w:cs="Arial" w:hint="eastAsia"/>
          <w:color w:val="000000"/>
          <w:kern w:val="0"/>
          <w:szCs w:val="21"/>
        </w:rPr>
        <w:t>请花一些时间熟悉我们的隐私权惯例，如果您有任何问题，请告诉我们。</w:t>
      </w:r>
    </w:p>
    <w:p w14:paraId="3156273E" w14:textId="77777777" w:rsidR="009E0149" w:rsidRPr="003535CB" w:rsidRDefault="009E0149" w:rsidP="009E0149">
      <w:pPr>
        <w:widowControl/>
        <w:spacing w:line="420" w:lineRule="atLeast"/>
        <w:jc w:val="left"/>
        <w:outlineLvl w:val="2"/>
        <w:rPr>
          <w:rFonts w:ascii="Arial" w:eastAsia="SimSun" w:hAnsi="Arial" w:cs="Arial"/>
          <w:b/>
          <w:bCs/>
          <w:color w:val="000000"/>
          <w:kern w:val="0"/>
          <w:sz w:val="27"/>
          <w:szCs w:val="27"/>
        </w:rPr>
      </w:pPr>
      <w:r w:rsidRPr="003535CB">
        <w:rPr>
          <w:rFonts w:ascii="Arial" w:eastAsia="SimSun" w:hAnsi="Arial" w:cs="Arial" w:hint="eastAsia"/>
          <w:b/>
          <w:bCs/>
          <w:color w:val="000000"/>
          <w:kern w:val="0"/>
          <w:sz w:val="27"/>
          <w:szCs w:val="27"/>
        </w:rPr>
        <w:t>我们向您承诺</w:t>
      </w:r>
    </w:p>
    <w:p w14:paraId="512C3955" w14:textId="7B355347" w:rsidR="009E0149" w:rsidRPr="003535CB" w:rsidRDefault="009E0149" w:rsidP="009E0149">
      <w:pPr>
        <w:widowControl/>
        <w:spacing w:after="150" w:line="330" w:lineRule="atLeast"/>
        <w:jc w:val="left"/>
        <w:rPr>
          <w:rFonts w:ascii="Arial" w:eastAsia="SimSun" w:hAnsi="Arial" w:cs="Arial"/>
          <w:color w:val="000000"/>
          <w:kern w:val="0"/>
          <w:szCs w:val="21"/>
        </w:rPr>
      </w:pPr>
      <w:r w:rsidRPr="003535CB">
        <w:rPr>
          <w:rFonts w:ascii="Arial" w:eastAsia="SimSun" w:hAnsi="Arial" w:cs="Arial" w:hint="eastAsia"/>
          <w:color w:val="000000"/>
          <w:kern w:val="0"/>
          <w:szCs w:val="21"/>
        </w:rPr>
        <w:t>本隐私政策规定了</w:t>
      </w:r>
      <w:ins w:id="15" w:author="mi-li" w:date="2018-04-22T23:40:00Z">
        <w:del w:id="16" w:author="Charles Cao" w:date="2018-07-31T16:29:00Z">
          <w:r w:rsidR="006779F3" w:rsidRPr="003535CB" w:rsidDel="00232820">
            <w:rPr>
              <w:rFonts w:ascii="Arial" w:eastAsia="SimSun" w:hAnsi="Arial" w:cs="Arial"/>
              <w:color w:val="000000"/>
              <w:kern w:val="0"/>
              <w:szCs w:val="21"/>
            </w:rPr>
            <w:delText>XX</w:delText>
          </w:r>
        </w:del>
      </w:ins>
      <w:ins w:id="17" w:author="Charles Cao" w:date="2018-07-31T16:29:00Z">
        <w:r w:rsidR="00232820" w:rsidRPr="00DF45C6">
          <w:rPr>
            <w:rFonts w:ascii="Arial" w:eastAsia="SimSun" w:hAnsi="Arial" w:cs="Arial" w:hint="eastAsia"/>
            <w:color w:val="000000"/>
            <w:kern w:val="0"/>
            <w:szCs w:val="21"/>
          </w:rPr>
          <w:t>飞</w:t>
        </w:r>
        <w:proofErr w:type="gramStart"/>
        <w:r w:rsidR="00232820" w:rsidRPr="00DF45C6">
          <w:rPr>
            <w:rFonts w:ascii="Arial" w:eastAsia="SimSun" w:hAnsi="Arial" w:cs="Arial" w:hint="eastAsia"/>
            <w:color w:val="000000"/>
            <w:kern w:val="0"/>
            <w:szCs w:val="21"/>
          </w:rPr>
          <w:t>彗</w:t>
        </w:r>
        <w:proofErr w:type="gramEnd"/>
        <w:r w:rsidR="00232820" w:rsidRPr="00DF45C6">
          <w:rPr>
            <w:rFonts w:ascii="Arial" w:eastAsia="SimSun" w:hAnsi="Arial" w:cs="Arial" w:hint="eastAsia"/>
            <w:color w:val="000000"/>
            <w:kern w:val="0"/>
            <w:szCs w:val="21"/>
          </w:rPr>
          <w:t>智能照明（上海）有限公司</w:t>
        </w:r>
      </w:ins>
      <w:del w:id="18" w:author="mi-li" w:date="2018-04-22T23:40:00Z">
        <w:r w:rsidRPr="003535CB" w:rsidDel="006779F3">
          <w:rPr>
            <w:rFonts w:ascii="Arial" w:eastAsia="SimSun" w:hAnsi="Arial" w:cs="Arial"/>
            <w:color w:val="000000"/>
            <w:kern w:val="0"/>
            <w:szCs w:val="21"/>
          </w:rPr>
          <w:delText>小米公司</w:delText>
        </w:r>
      </w:del>
      <w:r w:rsidRPr="003535CB">
        <w:rPr>
          <w:rFonts w:ascii="Arial" w:eastAsia="SimSun" w:hAnsi="Arial" w:cs="Arial"/>
          <w:color w:val="000000"/>
          <w:kern w:val="0"/>
          <w:szCs w:val="21"/>
        </w:rPr>
        <w:t>及关联公司（下文简称</w:t>
      </w:r>
      <w:r w:rsidRPr="00DF45C6">
        <w:rPr>
          <w:rFonts w:ascii="Arial" w:eastAsia="SimSun" w:hAnsi="Arial" w:cs="Arial"/>
          <w:color w:val="000000"/>
          <w:kern w:val="0"/>
          <w:szCs w:val="21"/>
        </w:rPr>
        <w:t>“</w:t>
      </w:r>
      <w:ins w:id="19" w:author="mi-li" w:date="2018-04-22T23:40:00Z">
        <w:del w:id="20" w:author="Charles Cao" w:date="2018-07-31T16:29:00Z">
          <w:r w:rsidR="006779F3" w:rsidRPr="00DF45C6" w:rsidDel="00232820">
            <w:rPr>
              <w:rFonts w:ascii="Arial" w:eastAsia="SimSun" w:hAnsi="Arial" w:cs="Arial" w:hint="eastAsia"/>
              <w:color w:val="000000"/>
              <w:kern w:val="0"/>
              <w:szCs w:val="21"/>
            </w:rPr>
            <w:delText>XX</w:delText>
          </w:r>
        </w:del>
      </w:ins>
      <w:ins w:id="21" w:author="Charles Cao" w:date="2018-07-31T16:29:00Z">
        <w:r w:rsidR="00232820" w:rsidRPr="00DF45C6">
          <w:rPr>
            <w:rFonts w:ascii="Arial" w:eastAsia="SimSun" w:hAnsi="Arial" w:cs="Arial" w:hint="eastAsia"/>
            <w:color w:val="000000"/>
            <w:kern w:val="0"/>
            <w:szCs w:val="21"/>
          </w:rPr>
          <w:t>飞</w:t>
        </w:r>
        <w:proofErr w:type="gramStart"/>
        <w:r w:rsidR="00232820" w:rsidRPr="00DF45C6">
          <w:rPr>
            <w:rFonts w:ascii="Arial" w:eastAsia="SimSun" w:hAnsi="Arial" w:cs="Arial" w:hint="eastAsia"/>
            <w:color w:val="000000"/>
            <w:kern w:val="0"/>
            <w:szCs w:val="21"/>
          </w:rPr>
          <w:t>彗</w:t>
        </w:r>
      </w:ins>
      <w:proofErr w:type="gramEnd"/>
      <w:del w:id="22" w:author="mi-li" w:date="2018-04-22T23:40:00Z">
        <w:r w:rsidRPr="00DF45C6" w:rsidDel="006779F3">
          <w:rPr>
            <w:rFonts w:ascii="Arial" w:eastAsia="SimSun" w:hAnsi="Arial" w:cs="Arial"/>
            <w:color w:val="000000"/>
            <w:kern w:val="0"/>
            <w:szCs w:val="21"/>
          </w:rPr>
          <w:delText>小米</w:delText>
        </w:r>
      </w:del>
      <w:r w:rsidRPr="00DF45C6">
        <w:rPr>
          <w:rFonts w:ascii="Arial" w:eastAsia="SimSun" w:hAnsi="Arial" w:cs="Arial"/>
          <w:color w:val="000000"/>
          <w:kern w:val="0"/>
          <w:szCs w:val="21"/>
        </w:rPr>
        <w:t>”</w:t>
      </w:r>
      <w:r w:rsidRPr="00DF45C6">
        <w:rPr>
          <w:rFonts w:ascii="Arial" w:eastAsia="SimSun" w:hAnsi="Arial" w:cs="Arial"/>
          <w:color w:val="000000"/>
          <w:kern w:val="0"/>
          <w:szCs w:val="21"/>
        </w:rPr>
        <w:t>或</w:t>
      </w:r>
      <w:r w:rsidRPr="00DF45C6">
        <w:rPr>
          <w:rFonts w:ascii="Arial" w:eastAsia="SimSun" w:hAnsi="Arial" w:cs="Arial"/>
          <w:color w:val="000000"/>
          <w:kern w:val="0"/>
          <w:szCs w:val="21"/>
        </w:rPr>
        <w:t>“</w:t>
      </w:r>
      <w:r w:rsidRPr="00DF45C6">
        <w:rPr>
          <w:rFonts w:ascii="Arial" w:eastAsia="SimSun" w:hAnsi="Arial" w:cs="Arial"/>
          <w:color w:val="000000"/>
          <w:kern w:val="0"/>
          <w:szCs w:val="21"/>
        </w:rPr>
        <w:t>我们</w:t>
      </w:r>
      <w:r w:rsidRPr="00DF45C6">
        <w:rPr>
          <w:rFonts w:ascii="Arial" w:eastAsia="SimSun" w:hAnsi="Arial" w:cs="Arial"/>
          <w:color w:val="000000"/>
          <w:kern w:val="0"/>
          <w:szCs w:val="21"/>
        </w:rPr>
        <w:t>”</w:t>
      </w:r>
      <w:r w:rsidRPr="00DF45C6">
        <w:rPr>
          <w:rFonts w:ascii="Arial" w:eastAsia="SimSun" w:hAnsi="Arial" w:cs="Arial"/>
          <w:color w:val="000000"/>
          <w:kern w:val="0"/>
          <w:szCs w:val="21"/>
        </w:rPr>
        <w:t>）如何收集、使用、披露、处理和保护您在使用我们的产品和服务时</w:t>
      </w:r>
      <w:ins w:id="23" w:author="Charles Cao" w:date="2018-08-01T14:15:00Z">
        <w:r w:rsidR="00D338A7" w:rsidRPr="00DF45C6">
          <w:rPr>
            <w:rFonts w:ascii="Arial" w:eastAsia="SimSun" w:hAnsi="Arial" w:cs="Arial" w:hint="eastAsia"/>
            <w:color w:val="000000"/>
            <w:kern w:val="0"/>
            <w:szCs w:val="21"/>
          </w:rPr>
          <w:t>通过</w:t>
        </w:r>
      </w:ins>
      <w:ins w:id="24" w:author="Charles Cao" w:date="2018-08-01T14:16:00Z">
        <w:r w:rsidR="00031C9A" w:rsidRPr="00DF45C6">
          <w:rPr>
            <w:rFonts w:ascii="Arial" w:eastAsia="SimSun" w:hAnsi="Arial" w:cs="Arial"/>
            <w:color w:val="000000"/>
            <w:kern w:val="0"/>
            <w:szCs w:val="21"/>
          </w:rPr>
          <w:t>www.pl-</w:t>
        </w:r>
      </w:ins>
      <w:ins w:id="25" w:author="Charles Cao" w:date="2018-08-01T14:55:00Z">
        <w:r w:rsidR="00045392" w:rsidRPr="00DF45C6">
          <w:rPr>
            <w:rFonts w:ascii="Arial" w:eastAsia="SimSun" w:hAnsi="Arial" w:cs="Arial" w:hint="eastAsia"/>
            <w:color w:val="000000"/>
            <w:kern w:val="0"/>
            <w:szCs w:val="21"/>
          </w:rPr>
          <w:t>mi</w:t>
        </w:r>
      </w:ins>
      <w:ins w:id="26" w:author="Charles Cao" w:date="2018-08-01T14:16:00Z">
        <w:r w:rsidR="00031C9A" w:rsidRPr="00DF45C6">
          <w:rPr>
            <w:rFonts w:ascii="Arial" w:eastAsia="SimSun" w:hAnsi="Arial" w:cs="Arial"/>
            <w:color w:val="000000"/>
            <w:kern w:val="0"/>
            <w:szCs w:val="21"/>
          </w:rPr>
          <w:t>.com</w:t>
        </w:r>
      </w:ins>
      <w:ins w:id="27" w:author="Charles Cao" w:date="2018-08-01T14:15:00Z">
        <w:r w:rsidR="00D338A7" w:rsidRPr="003535CB">
          <w:rPr>
            <w:rFonts w:ascii="Arial" w:eastAsia="SimSun" w:hAnsi="Arial" w:cs="Arial" w:hint="eastAsia"/>
            <w:color w:val="000000"/>
            <w:kern w:val="0"/>
            <w:szCs w:val="21"/>
          </w:rPr>
          <w:t>以及我们在移动设备上提供的应用程序套装提供给我们的信息</w:t>
        </w:r>
      </w:ins>
      <w:del w:id="28" w:author="mi-li" w:date="2018-04-22T23:40:00Z">
        <w:r w:rsidRPr="003535CB" w:rsidDel="006779F3">
          <w:rPr>
            <w:rFonts w:ascii="Arial" w:eastAsia="SimSun" w:hAnsi="Arial" w:cs="Arial"/>
            <w:color w:val="000000"/>
            <w:kern w:val="0"/>
            <w:szCs w:val="21"/>
          </w:rPr>
          <w:delText>通过</w:delText>
        </w:r>
        <w:r w:rsidRPr="003535CB" w:rsidDel="006779F3">
          <w:rPr>
            <w:rFonts w:ascii="Arial" w:eastAsia="SimSun" w:hAnsi="Arial" w:cs="Arial"/>
            <w:color w:val="000000"/>
            <w:kern w:val="0"/>
            <w:szCs w:val="21"/>
          </w:rPr>
          <w:fldChar w:fldCharType="begin"/>
        </w:r>
        <w:r w:rsidRPr="003535CB" w:rsidDel="006779F3">
          <w:rPr>
            <w:rFonts w:ascii="Arial" w:eastAsia="SimSun" w:hAnsi="Arial" w:cs="Arial"/>
            <w:color w:val="000000"/>
            <w:kern w:val="0"/>
            <w:szCs w:val="21"/>
          </w:rPr>
          <w:delInstrText xml:space="preserve"> HYPERLINK "http://www.mi.com/" </w:delInstrText>
        </w:r>
        <w:r w:rsidRPr="003535CB" w:rsidDel="006779F3">
          <w:rPr>
            <w:rFonts w:ascii="Arial" w:eastAsia="SimSun" w:hAnsi="Arial" w:cs="Arial"/>
            <w:color w:val="000000"/>
            <w:kern w:val="0"/>
            <w:szCs w:val="21"/>
          </w:rPr>
          <w:fldChar w:fldCharType="separate"/>
        </w:r>
        <w:r w:rsidRPr="003535CB" w:rsidDel="006779F3">
          <w:rPr>
            <w:rFonts w:ascii="Arial" w:eastAsia="SimSun" w:hAnsi="Arial" w:cs="Arial"/>
            <w:color w:val="0000FF"/>
            <w:kern w:val="0"/>
            <w:szCs w:val="21"/>
          </w:rPr>
          <w:delText>www.mi.com</w:delText>
        </w:r>
        <w:r w:rsidRPr="003535CB" w:rsidDel="006779F3">
          <w:rPr>
            <w:rFonts w:ascii="Arial" w:eastAsia="SimSun" w:hAnsi="Arial" w:cs="Arial"/>
            <w:color w:val="000000"/>
            <w:kern w:val="0"/>
            <w:szCs w:val="21"/>
          </w:rPr>
          <w:fldChar w:fldCharType="end"/>
        </w:r>
        <w:r w:rsidRPr="003535CB" w:rsidDel="006779F3">
          <w:rPr>
            <w:rFonts w:ascii="Arial" w:eastAsia="SimSun" w:hAnsi="Arial" w:cs="Arial"/>
            <w:color w:val="000000"/>
            <w:kern w:val="0"/>
            <w:szCs w:val="21"/>
          </w:rPr>
          <w:delText>、</w:delText>
        </w:r>
        <w:r w:rsidRPr="003535CB" w:rsidDel="006779F3">
          <w:rPr>
            <w:rFonts w:ascii="Arial" w:eastAsia="SimSun" w:hAnsi="Arial" w:cs="Arial"/>
            <w:color w:val="000000"/>
            <w:kern w:val="0"/>
            <w:szCs w:val="21"/>
          </w:rPr>
          <w:fldChar w:fldCharType="begin"/>
        </w:r>
        <w:r w:rsidRPr="003535CB" w:rsidDel="006779F3">
          <w:rPr>
            <w:rFonts w:ascii="Arial" w:eastAsia="SimSun" w:hAnsi="Arial" w:cs="Arial"/>
            <w:color w:val="000000"/>
            <w:kern w:val="0"/>
            <w:szCs w:val="21"/>
          </w:rPr>
          <w:delInstrText xml:space="preserve"> HYPERLINK "http://en.miui.com/" </w:delInstrText>
        </w:r>
        <w:r w:rsidRPr="003535CB" w:rsidDel="006779F3">
          <w:rPr>
            <w:rFonts w:ascii="Arial" w:eastAsia="SimSun" w:hAnsi="Arial" w:cs="Arial"/>
            <w:color w:val="000000"/>
            <w:kern w:val="0"/>
            <w:szCs w:val="21"/>
          </w:rPr>
          <w:fldChar w:fldCharType="separate"/>
        </w:r>
        <w:r w:rsidRPr="003535CB" w:rsidDel="006779F3">
          <w:rPr>
            <w:rFonts w:ascii="Arial" w:eastAsia="SimSun" w:hAnsi="Arial" w:cs="Arial"/>
            <w:color w:val="0000FF"/>
            <w:kern w:val="0"/>
            <w:szCs w:val="21"/>
          </w:rPr>
          <w:delText>en.miui.com</w:delText>
        </w:r>
        <w:r w:rsidRPr="003535CB" w:rsidDel="006779F3">
          <w:rPr>
            <w:rFonts w:ascii="Arial" w:eastAsia="SimSun" w:hAnsi="Arial" w:cs="Arial"/>
            <w:color w:val="000000"/>
            <w:kern w:val="0"/>
            <w:szCs w:val="21"/>
          </w:rPr>
          <w:fldChar w:fldCharType="end"/>
        </w:r>
        <w:r w:rsidRPr="003535CB" w:rsidDel="006779F3">
          <w:rPr>
            <w:rFonts w:ascii="Arial" w:eastAsia="SimSun" w:hAnsi="Arial" w:cs="Arial"/>
            <w:color w:val="000000"/>
            <w:kern w:val="0"/>
            <w:szCs w:val="21"/>
          </w:rPr>
          <w:delText>、</w:delText>
        </w:r>
        <w:r w:rsidRPr="003535CB" w:rsidDel="006779F3">
          <w:rPr>
            <w:rFonts w:ascii="Arial" w:eastAsia="SimSun" w:hAnsi="Arial" w:cs="Arial"/>
            <w:color w:val="000000"/>
            <w:kern w:val="0"/>
            <w:szCs w:val="21"/>
          </w:rPr>
          <w:fldChar w:fldCharType="begin"/>
        </w:r>
        <w:r w:rsidRPr="003535CB" w:rsidDel="006779F3">
          <w:rPr>
            <w:rFonts w:ascii="Arial" w:eastAsia="SimSun" w:hAnsi="Arial" w:cs="Arial"/>
            <w:color w:val="000000"/>
            <w:kern w:val="0"/>
            <w:szCs w:val="21"/>
          </w:rPr>
          <w:delInstrText xml:space="preserve"> HYPERLINK "https://account.xiaomi.com/" </w:delInstrText>
        </w:r>
        <w:r w:rsidRPr="003535CB" w:rsidDel="006779F3">
          <w:rPr>
            <w:rFonts w:ascii="Arial" w:eastAsia="SimSun" w:hAnsi="Arial" w:cs="Arial"/>
            <w:color w:val="000000"/>
            <w:kern w:val="0"/>
            <w:szCs w:val="21"/>
          </w:rPr>
          <w:fldChar w:fldCharType="separate"/>
        </w:r>
        <w:r w:rsidRPr="003535CB" w:rsidDel="006779F3">
          <w:rPr>
            <w:rFonts w:ascii="Arial" w:eastAsia="SimSun" w:hAnsi="Arial" w:cs="Arial"/>
            <w:color w:val="0000FF"/>
            <w:kern w:val="0"/>
            <w:szCs w:val="21"/>
          </w:rPr>
          <w:delText>account.xiaomi.com</w:delText>
        </w:r>
        <w:r w:rsidRPr="003535CB" w:rsidDel="006779F3">
          <w:rPr>
            <w:rFonts w:ascii="Arial" w:eastAsia="SimSun" w:hAnsi="Arial" w:cs="Arial"/>
            <w:color w:val="000000"/>
            <w:kern w:val="0"/>
            <w:szCs w:val="21"/>
          </w:rPr>
          <w:fldChar w:fldCharType="end"/>
        </w:r>
        <w:r w:rsidRPr="003535CB" w:rsidDel="006779F3">
          <w:rPr>
            <w:rFonts w:ascii="Arial" w:eastAsia="SimSun" w:hAnsi="Arial" w:cs="Arial"/>
            <w:color w:val="000000"/>
            <w:kern w:val="0"/>
            <w:szCs w:val="21"/>
          </w:rPr>
          <w:delText>、</w:delText>
        </w:r>
        <w:r w:rsidRPr="003535CB" w:rsidDel="006779F3">
          <w:rPr>
            <w:rFonts w:ascii="Arial" w:eastAsia="SimSun" w:hAnsi="Arial" w:cs="Arial"/>
            <w:color w:val="000000"/>
            <w:kern w:val="0"/>
            <w:szCs w:val="21"/>
          </w:rPr>
          <w:delText xml:space="preserve">MIUI </w:delText>
        </w:r>
        <w:r w:rsidRPr="00DF45C6" w:rsidDel="006779F3">
          <w:rPr>
            <w:rFonts w:ascii="Arial" w:eastAsia="SimSun" w:hAnsi="Arial" w:cs="Arial"/>
            <w:color w:val="000000"/>
            <w:kern w:val="0"/>
            <w:szCs w:val="21"/>
          </w:rPr>
          <w:delText>以及我们在移动设备上提供的应用程序套装</w:delText>
        </w:r>
      </w:del>
      <w:del w:id="29" w:author="Charles Cao" w:date="2018-08-01T14:15:00Z">
        <w:r w:rsidRPr="00DF45C6" w:rsidDel="00D338A7">
          <w:rPr>
            <w:rFonts w:ascii="Arial" w:eastAsia="SimSun" w:hAnsi="Arial" w:cs="Arial"/>
            <w:color w:val="000000"/>
            <w:kern w:val="0"/>
            <w:szCs w:val="21"/>
          </w:rPr>
          <w:delText>提供给我们的信息</w:delText>
        </w:r>
      </w:del>
      <w:r w:rsidRPr="00DF45C6">
        <w:rPr>
          <w:rFonts w:ascii="Arial" w:eastAsia="SimSun" w:hAnsi="Arial" w:cs="Arial"/>
          <w:color w:val="000000"/>
          <w:kern w:val="0"/>
          <w:szCs w:val="21"/>
        </w:rPr>
        <w:t>；</w:t>
      </w:r>
      <w:del w:id="30" w:author="mi-li" w:date="2018-04-22T23:40:00Z">
        <w:r w:rsidRPr="00DF45C6" w:rsidDel="006779F3">
          <w:rPr>
            <w:rFonts w:ascii="Arial" w:eastAsia="SimSun" w:hAnsi="Arial" w:cs="Arial"/>
            <w:color w:val="000000"/>
            <w:kern w:val="0"/>
            <w:szCs w:val="21"/>
          </w:rPr>
          <w:delText>有关这些应用程序的列表，请点击</w:delText>
        </w:r>
        <w:r w:rsidRPr="003535CB" w:rsidDel="006779F3">
          <w:rPr>
            <w:rFonts w:ascii="Arial" w:eastAsia="SimSun" w:hAnsi="Arial" w:cs="Arial"/>
            <w:color w:val="000000"/>
            <w:kern w:val="0"/>
            <w:szCs w:val="21"/>
          </w:rPr>
          <w:fldChar w:fldCharType="begin"/>
        </w:r>
        <w:r w:rsidRPr="003535CB" w:rsidDel="006779F3">
          <w:rPr>
            <w:rFonts w:ascii="Arial" w:eastAsia="SimSun" w:hAnsi="Arial" w:cs="Arial"/>
            <w:color w:val="000000"/>
            <w:kern w:val="0"/>
            <w:szCs w:val="21"/>
          </w:rPr>
          <w:delInstrText xml:space="preserve"> HYPERLINK "http://privacy-policy.truste.com/certified-policy/mobile/app/en/Xiaomi.com/validation_ZHS.html" </w:delInstrText>
        </w:r>
        <w:r w:rsidRPr="003535CB" w:rsidDel="006779F3">
          <w:rPr>
            <w:rFonts w:ascii="Arial" w:eastAsia="SimSun" w:hAnsi="Arial" w:cs="Arial"/>
            <w:color w:val="000000"/>
            <w:kern w:val="0"/>
            <w:szCs w:val="21"/>
          </w:rPr>
          <w:fldChar w:fldCharType="separate"/>
        </w:r>
        <w:r w:rsidRPr="003535CB" w:rsidDel="006779F3">
          <w:rPr>
            <w:rFonts w:ascii="Arial" w:eastAsia="SimSun" w:hAnsi="Arial" w:cs="Arial"/>
            <w:color w:val="0000FF"/>
            <w:kern w:val="0"/>
            <w:szCs w:val="21"/>
          </w:rPr>
          <w:delText>这里</w:delText>
        </w:r>
        <w:r w:rsidRPr="003535CB" w:rsidDel="006779F3">
          <w:rPr>
            <w:rFonts w:ascii="Arial" w:eastAsia="SimSun" w:hAnsi="Arial" w:cs="Arial"/>
            <w:color w:val="000000"/>
            <w:kern w:val="0"/>
            <w:szCs w:val="21"/>
          </w:rPr>
          <w:fldChar w:fldCharType="end"/>
        </w:r>
        <w:r w:rsidRPr="003535CB" w:rsidDel="006779F3">
          <w:rPr>
            <w:rFonts w:ascii="Arial" w:eastAsia="SimSun" w:hAnsi="Arial" w:cs="Arial"/>
            <w:color w:val="000000"/>
            <w:kern w:val="0"/>
            <w:szCs w:val="21"/>
          </w:rPr>
          <w:delText>。</w:delText>
        </w:r>
      </w:del>
      <w:r w:rsidRPr="003535CB">
        <w:rPr>
          <w:rFonts w:ascii="Arial" w:eastAsia="SimSun" w:hAnsi="Arial" w:cs="Arial"/>
          <w:color w:val="000000"/>
          <w:kern w:val="0"/>
          <w:szCs w:val="21"/>
        </w:rPr>
        <w:t>若我们要求您提供某些信息，以便在使用</w:t>
      </w:r>
      <w:ins w:id="31" w:author="mi-li" w:date="2018-04-22T23:41:00Z">
        <w:del w:id="32" w:author="Charles Cao" w:date="2018-07-31T16:29:00Z">
          <w:r w:rsidR="006779F3" w:rsidRPr="00DF45C6" w:rsidDel="00232820">
            <w:rPr>
              <w:rFonts w:ascii="Arial" w:eastAsia="SimSun" w:hAnsi="Arial" w:cs="Arial" w:hint="eastAsia"/>
              <w:color w:val="000000"/>
              <w:kern w:val="0"/>
              <w:szCs w:val="21"/>
            </w:rPr>
            <w:delText>X</w:delText>
          </w:r>
          <w:r w:rsidR="006779F3" w:rsidRPr="00DF45C6" w:rsidDel="00232820">
            <w:rPr>
              <w:rFonts w:ascii="Arial" w:eastAsia="SimSun" w:hAnsi="Arial" w:cs="Arial"/>
              <w:color w:val="000000"/>
              <w:kern w:val="0"/>
              <w:szCs w:val="21"/>
            </w:rPr>
            <w:delText>X</w:delText>
          </w:r>
        </w:del>
      </w:ins>
      <w:ins w:id="33" w:author="Charles Cao" w:date="2018-07-31T16:29:00Z">
        <w:r w:rsidR="00232820" w:rsidRPr="00DF45C6">
          <w:rPr>
            <w:rFonts w:ascii="Arial" w:eastAsia="SimSun" w:hAnsi="Arial" w:cs="Arial" w:hint="eastAsia"/>
            <w:color w:val="000000"/>
            <w:kern w:val="0"/>
            <w:szCs w:val="21"/>
          </w:rPr>
          <w:t>飞彗</w:t>
        </w:r>
      </w:ins>
      <w:del w:id="34" w:author="mi-li" w:date="2018-04-22T23:41:00Z">
        <w:r w:rsidRPr="00DF45C6" w:rsidDel="006779F3">
          <w:rPr>
            <w:rFonts w:ascii="Arial" w:eastAsia="SimSun" w:hAnsi="Arial" w:cs="Arial"/>
            <w:color w:val="000000"/>
            <w:kern w:val="0"/>
            <w:szCs w:val="21"/>
          </w:rPr>
          <w:delText>小米</w:delText>
        </w:r>
      </w:del>
      <w:r w:rsidRPr="00DF45C6">
        <w:rPr>
          <w:rFonts w:ascii="Arial" w:eastAsia="SimSun" w:hAnsi="Arial" w:cs="Arial"/>
          <w:color w:val="000000"/>
          <w:kern w:val="0"/>
          <w:szCs w:val="21"/>
        </w:rPr>
        <w:t>产品和服务时验证您的身份，我们将仅严格遵守本隐私政策和</w:t>
      </w:r>
      <w:r w:rsidRPr="00DF45C6">
        <w:rPr>
          <w:rFonts w:ascii="Arial" w:eastAsia="SimSun" w:hAnsi="Arial" w:cs="Arial"/>
          <w:color w:val="000000"/>
          <w:kern w:val="0"/>
          <w:szCs w:val="21"/>
        </w:rPr>
        <w:t>/</w:t>
      </w:r>
      <w:r w:rsidRPr="00DF45C6">
        <w:rPr>
          <w:rFonts w:ascii="Arial" w:eastAsia="SimSun" w:hAnsi="Arial" w:cs="Arial"/>
          <w:color w:val="000000"/>
          <w:kern w:val="0"/>
          <w:szCs w:val="21"/>
        </w:rPr>
        <w:t>或我们的用户条款与条件来使用这些信息。</w:t>
      </w:r>
    </w:p>
    <w:p w14:paraId="28A05A7B" w14:textId="4CD94B77" w:rsidR="009E0149" w:rsidRPr="00DF45C6" w:rsidRDefault="009E0149" w:rsidP="009E0149">
      <w:pPr>
        <w:widowControl/>
        <w:spacing w:after="150" w:line="330" w:lineRule="atLeast"/>
        <w:jc w:val="left"/>
        <w:rPr>
          <w:rFonts w:ascii="Arial" w:eastAsia="SimSun" w:hAnsi="Arial" w:cs="Arial"/>
          <w:color w:val="000000"/>
          <w:kern w:val="0"/>
          <w:szCs w:val="21"/>
        </w:rPr>
      </w:pPr>
      <w:r w:rsidRPr="003535CB">
        <w:rPr>
          <w:rFonts w:ascii="Arial" w:eastAsia="SimSun" w:hAnsi="Arial" w:cs="Arial" w:hint="eastAsia"/>
          <w:color w:val="000000"/>
          <w:kern w:val="0"/>
          <w:szCs w:val="21"/>
        </w:rPr>
        <w:t>本隐私政策在制定时充分考虑到您的需求；您全面了解我们的个人资料收集和使用惯例而且确信自己最终能控制提供给</w:t>
      </w:r>
      <w:ins w:id="35" w:author="mi-li" w:date="2018-04-22T23:56:00Z">
        <w:del w:id="36" w:author="Charles Cao" w:date="2018-07-31T16:29:00Z">
          <w:r w:rsidR="001871CA" w:rsidRPr="00DF45C6" w:rsidDel="00232820">
            <w:rPr>
              <w:rFonts w:ascii="Arial" w:eastAsia="SimSun" w:hAnsi="Arial" w:cs="Arial" w:hint="eastAsia"/>
              <w:color w:val="000000"/>
              <w:kern w:val="0"/>
              <w:szCs w:val="21"/>
            </w:rPr>
            <w:delText>X</w:delText>
          </w:r>
          <w:r w:rsidR="001871CA" w:rsidRPr="00DF45C6" w:rsidDel="00232820">
            <w:rPr>
              <w:rFonts w:ascii="Arial" w:eastAsia="SimSun" w:hAnsi="Arial" w:cs="Arial"/>
              <w:color w:val="000000"/>
              <w:kern w:val="0"/>
              <w:szCs w:val="21"/>
            </w:rPr>
            <w:delText>X</w:delText>
          </w:r>
        </w:del>
      </w:ins>
      <w:ins w:id="37" w:author="Charles Cao" w:date="2018-07-31T16:29:00Z">
        <w:r w:rsidR="00232820" w:rsidRPr="00DF45C6">
          <w:rPr>
            <w:rFonts w:ascii="Arial" w:eastAsia="SimSun" w:hAnsi="Arial" w:cs="Arial" w:hint="eastAsia"/>
            <w:color w:val="000000"/>
            <w:kern w:val="0"/>
            <w:szCs w:val="21"/>
          </w:rPr>
          <w:t>飞</w:t>
        </w:r>
        <w:proofErr w:type="gramStart"/>
        <w:r w:rsidR="00232820" w:rsidRPr="00DF45C6">
          <w:rPr>
            <w:rFonts w:ascii="Arial" w:eastAsia="SimSun" w:hAnsi="Arial" w:cs="Arial" w:hint="eastAsia"/>
            <w:color w:val="000000"/>
            <w:kern w:val="0"/>
            <w:szCs w:val="21"/>
          </w:rPr>
          <w:t>彗</w:t>
        </w:r>
      </w:ins>
      <w:proofErr w:type="gramEnd"/>
      <w:del w:id="38" w:author="mi-li" w:date="2018-04-22T23:56:00Z">
        <w:r w:rsidRPr="003535CB" w:rsidDel="001871CA">
          <w:rPr>
            <w:rFonts w:ascii="Arial" w:eastAsia="SimSun" w:hAnsi="Arial" w:cs="Arial"/>
            <w:color w:val="000000"/>
            <w:kern w:val="0"/>
            <w:szCs w:val="21"/>
          </w:rPr>
          <w:delText>小米</w:delText>
        </w:r>
      </w:del>
      <w:r w:rsidRPr="003535CB">
        <w:rPr>
          <w:rFonts w:ascii="Arial" w:eastAsia="SimSun" w:hAnsi="Arial" w:cs="Arial"/>
          <w:color w:val="000000"/>
          <w:kern w:val="0"/>
          <w:szCs w:val="21"/>
        </w:rPr>
        <w:t>的个人信息，这一点至关重要。</w:t>
      </w:r>
    </w:p>
    <w:p w14:paraId="35078C8A" w14:textId="1D28A2B8" w:rsidR="00621248" w:rsidRPr="003535CB" w:rsidRDefault="009E0149" w:rsidP="009E0149">
      <w:pPr>
        <w:widowControl/>
        <w:spacing w:after="150" w:line="330" w:lineRule="atLeast"/>
        <w:jc w:val="left"/>
        <w:rPr>
          <w:ins w:id="39" w:author="Charles Cao" w:date="2018-08-01T10:12:00Z"/>
          <w:rFonts w:ascii="Arial" w:eastAsia="SimSun" w:hAnsi="Arial" w:cs="Arial"/>
          <w:color w:val="000000"/>
          <w:kern w:val="0"/>
          <w:szCs w:val="21"/>
        </w:rPr>
      </w:pPr>
      <w:r w:rsidRPr="00DF45C6">
        <w:rPr>
          <w:rFonts w:ascii="Arial" w:eastAsia="SimSun" w:hAnsi="Arial" w:cs="Arial"/>
          <w:color w:val="000000"/>
          <w:kern w:val="0"/>
          <w:szCs w:val="21"/>
        </w:rPr>
        <w:t>在这项隐私政策中，</w:t>
      </w:r>
      <w:r w:rsidRPr="00DF45C6">
        <w:rPr>
          <w:rFonts w:ascii="Arial" w:eastAsia="SimSun" w:hAnsi="Arial" w:cs="Arial"/>
          <w:color w:val="000000"/>
          <w:kern w:val="0"/>
          <w:szCs w:val="21"/>
        </w:rPr>
        <w:t>“</w:t>
      </w:r>
      <w:r w:rsidRPr="00DF45C6">
        <w:rPr>
          <w:rFonts w:ascii="Arial" w:eastAsia="SimSun" w:hAnsi="Arial" w:cs="Arial"/>
          <w:color w:val="000000"/>
          <w:kern w:val="0"/>
          <w:szCs w:val="21"/>
        </w:rPr>
        <w:t>个人信息</w:t>
      </w:r>
      <w:r w:rsidRPr="00DF45C6">
        <w:rPr>
          <w:rFonts w:ascii="Arial" w:eastAsia="SimSun" w:hAnsi="Arial" w:cs="Arial"/>
          <w:color w:val="000000"/>
          <w:kern w:val="0"/>
          <w:szCs w:val="21"/>
        </w:rPr>
        <w:t>”</w:t>
      </w:r>
      <w:r w:rsidRPr="00DF45C6">
        <w:rPr>
          <w:rFonts w:ascii="Arial" w:eastAsia="SimSun" w:hAnsi="Arial" w:cs="Arial"/>
          <w:color w:val="000000"/>
          <w:kern w:val="0"/>
          <w:szCs w:val="21"/>
        </w:rPr>
        <w:t>指信息本身或与</w:t>
      </w:r>
      <w:ins w:id="40" w:author="mi-li" w:date="2018-04-22T23:41:00Z">
        <w:del w:id="41" w:author="Charles Cao" w:date="2018-07-31T16:29:00Z">
          <w:r w:rsidR="006779F3" w:rsidRPr="00DF45C6" w:rsidDel="00232820">
            <w:rPr>
              <w:rFonts w:ascii="Arial" w:eastAsia="SimSun" w:hAnsi="Arial" w:cs="Arial" w:hint="eastAsia"/>
              <w:color w:val="000000"/>
              <w:kern w:val="0"/>
              <w:szCs w:val="21"/>
            </w:rPr>
            <w:delText>XX</w:delText>
          </w:r>
        </w:del>
      </w:ins>
      <w:ins w:id="42" w:author="Charles Cao" w:date="2018-07-31T16:29:00Z">
        <w:r w:rsidR="00232820" w:rsidRPr="00DF45C6">
          <w:rPr>
            <w:rFonts w:ascii="Arial" w:eastAsia="SimSun" w:hAnsi="Arial" w:cs="Arial" w:hint="eastAsia"/>
            <w:color w:val="000000"/>
            <w:kern w:val="0"/>
            <w:szCs w:val="21"/>
          </w:rPr>
          <w:t>飞</w:t>
        </w:r>
        <w:proofErr w:type="gramStart"/>
        <w:r w:rsidR="00232820" w:rsidRPr="00DF45C6">
          <w:rPr>
            <w:rFonts w:ascii="Arial" w:eastAsia="SimSun" w:hAnsi="Arial" w:cs="Arial" w:hint="eastAsia"/>
            <w:color w:val="000000"/>
            <w:kern w:val="0"/>
            <w:szCs w:val="21"/>
          </w:rPr>
          <w:t>彗</w:t>
        </w:r>
      </w:ins>
      <w:proofErr w:type="gramEnd"/>
      <w:del w:id="43" w:author="mi-li" w:date="2018-04-22T23:41:00Z">
        <w:r w:rsidRPr="003535CB" w:rsidDel="006779F3">
          <w:rPr>
            <w:rFonts w:ascii="Arial" w:eastAsia="SimSun" w:hAnsi="Arial" w:cs="Arial"/>
            <w:color w:val="000000"/>
            <w:kern w:val="0"/>
            <w:szCs w:val="21"/>
          </w:rPr>
          <w:delText>小米</w:delText>
        </w:r>
      </w:del>
      <w:r w:rsidRPr="003535CB">
        <w:rPr>
          <w:rFonts w:ascii="Arial" w:eastAsia="SimSun" w:hAnsi="Arial" w:cs="Arial"/>
          <w:color w:val="000000"/>
          <w:kern w:val="0"/>
          <w:szCs w:val="21"/>
        </w:rPr>
        <w:t>能够访问的个人的其他信息联系后能够识别特定个人的数据。此类个人信息包括您的姓名、地址、电话号码和电子邮箱地址。</w:t>
      </w:r>
    </w:p>
    <w:p w14:paraId="15B6A70B" w14:textId="6CF12C0B" w:rsidR="00621248" w:rsidRPr="003535CB" w:rsidDel="00580928" w:rsidRDefault="00621248" w:rsidP="009E0149">
      <w:pPr>
        <w:widowControl/>
        <w:spacing w:after="150" w:line="330" w:lineRule="atLeast"/>
        <w:jc w:val="left"/>
        <w:rPr>
          <w:del w:id="44" w:author="Charles Cao" w:date="2018-08-01T10:29:00Z"/>
          <w:rFonts w:ascii="Arial" w:eastAsia="SimSun" w:hAnsi="Arial" w:cs="Arial"/>
          <w:color w:val="000000"/>
          <w:kern w:val="0"/>
          <w:szCs w:val="21"/>
        </w:rPr>
      </w:pPr>
    </w:p>
    <w:p w14:paraId="060E54CF" w14:textId="28B22D54" w:rsidR="009E0149" w:rsidRPr="003535CB" w:rsidRDefault="009E0149" w:rsidP="009E0149">
      <w:pPr>
        <w:widowControl/>
        <w:spacing w:after="150" w:line="330" w:lineRule="atLeast"/>
        <w:jc w:val="left"/>
        <w:rPr>
          <w:ins w:id="45" w:author="Charles Cao" w:date="2018-08-01T10:29:00Z"/>
          <w:rFonts w:ascii="Arial" w:eastAsia="SimSun" w:hAnsi="Arial" w:cs="Arial"/>
          <w:color w:val="000000"/>
          <w:kern w:val="0"/>
          <w:szCs w:val="21"/>
        </w:rPr>
      </w:pPr>
      <w:r w:rsidRPr="003535CB">
        <w:rPr>
          <w:rFonts w:ascii="Arial" w:eastAsia="SimSun" w:hAnsi="Arial" w:cs="Arial" w:hint="eastAsia"/>
          <w:color w:val="000000"/>
          <w:kern w:val="0"/>
          <w:szCs w:val="21"/>
        </w:rPr>
        <w:t>通过使用</w:t>
      </w:r>
      <w:ins w:id="46" w:author="mi-li" w:date="2018-04-22T23:41:00Z">
        <w:del w:id="47" w:author="Charles Cao" w:date="2018-07-31T16:29:00Z">
          <w:r w:rsidR="006779F3" w:rsidRPr="00DF45C6" w:rsidDel="00232820">
            <w:rPr>
              <w:rFonts w:ascii="Arial" w:eastAsia="SimSun" w:hAnsi="Arial" w:cs="Arial" w:hint="eastAsia"/>
              <w:color w:val="000000"/>
              <w:kern w:val="0"/>
              <w:szCs w:val="21"/>
            </w:rPr>
            <w:delText>XX</w:delText>
          </w:r>
        </w:del>
      </w:ins>
      <w:ins w:id="48" w:author="Charles Cao" w:date="2018-07-31T16:29:00Z">
        <w:r w:rsidR="00232820" w:rsidRPr="00DF45C6">
          <w:rPr>
            <w:rFonts w:ascii="Arial" w:eastAsia="SimSun" w:hAnsi="Arial" w:cs="Arial" w:hint="eastAsia"/>
            <w:color w:val="000000"/>
            <w:kern w:val="0"/>
            <w:szCs w:val="21"/>
          </w:rPr>
          <w:t>飞</w:t>
        </w:r>
        <w:proofErr w:type="gramStart"/>
        <w:r w:rsidR="00232820" w:rsidRPr="00DF45C6">
          <w:rPr>
            <w:rFonts w:ascii="Arial" w:eastAsia="SimSun" w:hAnsi="Arial" w:cs="Arial" w:hint="eastAsia"/>
            <w:color w:val="000000"/>
            <w:kern w:val="0"/>
            <w:szCs w:val="21"/>
          </w:rPr>
          <w:t>彗</w:t>
        </w:r>
      </w:ins>
      <w:proofErr w:type="gramEnd"/>
      <w:del w:id="49" w:author="mi-li" w:date="2018-04-22T23:41:00Z">
        <w:r w:rsidRPr="003535CB" w:rsidDel="006779F3">
          <w:rPr>
            <w:rFonts w:ascii="Arial" w:eastAsia="SimSun" w:hAnsi="Arial" w:cs="Arial"/>
            <w:color w:val="000000"/>
            <w:kern w:val="0"/>
            <w:szCs w:val="21"/>
          </w:rPr>
          <w:delText>小米</w:delText>
        </w:r>
      </w:del>
      <w:r w:rsidRPr="003535CB">
        <w:rPr>
          <w:rFonts w:ascii="Arial" w:eastAsia="SimSun" w:hAnsi="Arial" w:cs="Arial"/>
          <w:color w:val="000000"/>
          <w:kern w:val="0"/>
          <w:szCs w:val="21"/>
        </w:rPr>
        <w:t>产品和服务，即表示您已阅读、认可并接受本隐私政策中所述之所有条款，包括我们随时</w:t>
      </w:r>
      <w:proofErr w:type="gramStart"/>
      <w:r w:rsidRPr="003535CB">
        <w:rPr>
          <w:rFonts w:ascii="Arial" w:eastAsia="SimSun" w:hAnsi="Arial" w:cs="Arial"/>
          <w:color w:val="000000"/>
          <w:kern w:val="0"/>
          <w:szCs w:val="21"/>
        </w:rPr>
        <w:t>作</w:t>
      </w:r>
      <w:proofErr w:type="gramEnd"/>
      <w:r w:rsidRPr="003535CB">
        <w:rPr>
          <w:rFonts w:ascii="Arial" w:eastAsia="SimSun" w:hAnsi="Arial" w:cs="Arial"/>
          <w:color w:val="000000"/>
          <w:kern w:val="0"/>
          <w:szCs w:val="21"/>
        </w:rPr>
        <w:t>出的任何变更。我们承诺遵照适用法律（包括您所在地的数据保护法律）来保护您的个人信息的隐私、机密和安全。同时我们承诺我们的</w:t>
      </w:r>
      <w:r w:rsidRPr="00DF45C6">
        <w:rPr>
          <w:rFonts w:ascii="Arial" w:eastAsia="SimSun" w:hAnsi="Arial" w:cs="Arial"/>
          <w:color w:val="000000"/>
          <w:kern w:val="0"/>
          <w:szCs w:val="21"/>
        </w:rPr>
        <w:t>全体员工和代理商</w:t>
      </w:r>
      <w:r w:rsidRPr="003535CB">
        <w:rPr>
          <w:rFonts w:ascii="Arial" w:eastAsia="SimSun" w:hAnsi="Arial" w:cs="Arial"/>
          <w:color w:val="000000"/>
          <w:kern w:val="0"/>
          <w:szCs w:val="21"/>
        </w:rPr>
        <w:t>履行这些义务。</w:t>
      </w:r>
    </w:p>
    <w:p w14:paraId="5681B652" w14:textId="143001DE" w:rsidR="00580928" w:rsidRPr="003535CB" w:rsidDel="00651CE5" w:rsidRDefault="00580928" w:rsidP="009E0149">
      <w:pPr>
        <w:widowControl/>
        <w:spacing w:after="150" w:line="330" w:lineRule="atLeast"/>
        <w:jc w:val="left"/>
        <w:rPr>
          <w:del w:id="50" w:author="Charles Cao" w:date="2018-08-01T10:31:00Z"/>
          <w:rFonts w:ascii="Arial" w:eastAsia="SimSun" w:hAnsi="Arial" w:cs="Arial"/>
          <w:color w:val="000000"/>
          <w:kern w:val="0"/>
          <w:szCs w:val="21"/>
        </w:rPr>
      </w:pPr>
    </w:p>
    <w:p w14:paraId="6ED82E23" w14:textId="4F58BDE1" w:rsidR="009E0149" w:rsidRPr="003535CB" w:rsidRDefault="009E0149" w:rsidP="009E0149">
      <w:pPr>
        <w:widowControl/>
        <w:spacing w:after="150" w:line="330" w:lineRule="atLeast"/>
        <w:jc w:val="left"/>
        <w:rPr>
          <w:rFonts w:ascii="Arial" w:eastAsia="SimSun" w:hAnsi="Arial" w:cs="Arial"/>
          <w:color w:val="000000"/>
          <w:kern w:val="0"/>
          <w:szCs w:val="21"/>
        </w:rPr>
      </w:pPr>
      <w:r w:rsidRPr="003535CB">
        <w:rPr>
          <w:rFonts w:ascii="Arial" w:eastAsia="SimSun" w:hAnsi="Arial" w:cs="Arial" w:hint="eastAsia"/>
          <w:color w:val="000000"/>
          <w:kern w:val="0"/>
          <w:szCs w:val="21"/>
        </w:rPr>
        <w:t>最后，我们所希望的就是为我们的用户带来最好的体验。如果您对这一隐私政策中概括的数据处理惯例有任何疑问，请通过</w:t>
      </w:r>
      <w:r w:rsidRPr="003535CB">
        <w:rPr>
          <w:rFonts w:ascii="Arial" w:eastAsia="SimSun" w:hAnsi="Arial" w:cs="Arial"/>
          <w:color w:val="000000"/>
          <w:kern w:val="0"/>
          <w:szCs w:val="21"/>
        </w:rPr>
        <w:t xml:space="preserve"> </w:t>
      </w:r>
      <w:ins w:id="51" w:author="Charles Cao" w:date="2018-08-01T13:34:00Z">
        <w:r w:rsidR="004555D3" w:rsidRPr="00DF45C6">
          <w:rPr>
            <w:rFonts w:ascii="Arial" w:eastAsia="SimSun" w:hAnsi="Arial" w:cs="Arial" w:hint="eastAsia"/>
            <w:color w:val="000000"/>
            <w:kern w:val="0"/>
            <w:szCs w:val="21"/>
          </w:rPr>
          <w:t>privacy</w:t>
        </w:r>
      </w:ins>
      <w:ins w:id="52" w:author="Charles Cao" w:date="2018-08-01T10:11:00Z">
        <w:r w:rsidR="00241C14" w:rsidRPr="00DF45C6">
          <w:rPr>
            <w:rFonts w:ascii="Arial" w:eastAsia="SimSun" w:hAnsi="Arial" w:cs="Arial"/>
            <w:color w:val="000000"/>
            <w:kern w:val="0"/>
            <w:szCs w:val="21"/>
          </w:rPr>
          <w:t>.</w:t>
        </w:r>
      </w:ins>
      <w:commentRangeStart w:id="53"/>
      <w:del w:id="54" w:author="Charles Cao" w:date="2018-08-01T09:26:00Z">
        <w:r w:rsidRPr="00DF45C6" w:rsidDel="002E3C1C">
          <w:rPr>
            <w:rFonts w:ascii="Arial" w:eastAsia="SimSun" w:hAnsi="Arial" w:cs="Arial"/>
            <w:color w:val="000000"/>
            <w:kern w:val="0"/>
            <w:szCs w:val="21"/>
          </w:rPr>
          <w:delText>privacy@</w:delText>
        </w:r>
      </w:del>
      <w:ins w:id="55" w:author="mi-li" w:date="2018-04-22T23:41:00Z">
        <w:del w:id="56" w:author="Charles Cao" w:date="2018-07-31T16:29:00Z">
          <w:r w:rsidR="00D95C68" w:rsidRPr="00DF45C6" w:rsidDel="00232820">
            <w:rPr>
              <w:rFonts w:ascii="Arial" w:eastAsia="SimSun" w:hAnsi="Arial" w:cs="Arial" w:hint="eastAsia"/>
              <w:color w:val="000000"/>
              <w:kern w:val="0"/>
              <w:szCs w:val="21"/>
            </w:rPr>
            <w:delText>XX</w:delText>
          </w:r>
        </w:del>
      </w:ins>
      <w:del w:id="57" w:author="Charles Cao" w:date="2018-08-01T09:26:00Z">
        <w:r w:rsidRPr="00DF45C6" w:rsidDel="002E3C1C">
          <w:rPr>
            <w:rFonts w:ascii="Arial" w:eastAsia="SimSun" w:hAnsi="Arial" w:cs="Arial"/>
            <w:color w:val="000000"/>
            <w:kern w:val="0"/>
            <w:szCs w:val="21"/>
          </w:rPr>
          <w:delText>xiaomi.com</w:delText>
        </w:r>
      </w:del>
      <w:ins w:id="58" w:author="Charles Cao" w:date="2018-08-01T10:11:00Z">
        <w:r w:rsidR="000717C8" w:rsidRPr="00DF45C6">
          <w:rPr>
            <w:rFonts w:ascii="Arial" w:eastAsia="SimSun" w:hAnsi="Arial" w:cs="Arial"/>
            <w:color w:val="000000"/>
            <w:kern w:val="0"/>
            <w:szCs w:val="21"/>
          </w:rPr>
          <w:t>feihui</w:t>
        </w:r>
      </w:ins>
      <w:ins w:id="59" w:author="Charles Cao" w:date="2018-08-01T09:26:00Z">
        <w:r w:rsidR="002E3C1C" w:rsidRPr="00DF45C6">
          <w:rPr>
            <w:rFonts w:ascii="Arial" w:eastAsia="SimSun" w:hAnsi="Arial" w:cs="Arial"/>
            <w:color w:val="000000"/>
            <w:kern w:val="0"/>
            <w:szCs w:val="21"/>
          </w:rPr>
          <w:t>@signify</w:t>
        </w:r>
        <w:r w:rsidR="007D3AB8" w:rsidRPr="00DF45C6">
          <w:rPr>
            <w:rFonts w:ascii="Arial" w:eastAsia="SimSun" w:hAnsi="Arial" w:cs="Arial"/>
            <w:color w:val="000000"/>
            <w:kern w:val="0"/>
            <w:szCs w:val="21"/>
          </w:rPr>
          <w:t>.com</w:t>
        </w:r>
      </w:ins>
      <w:r w:rsidRPr="00DF45C6">
        <w:rPr>
          <w:rFonts w:ascii="Arial" w:eastAsia="SimSun" w:hAnsi="Arial" w:cs="Arial"/>
          <w:color w:val="000000"/>
          <w:kern w:val="0"/>
          <w:szCs w:val="21"/>
        </w:rPr>
        <w:t xml:space="preserve"> </w:t>
      </w:r>
      <w:commentRangeEnd w:id="53"/>
      <w:r w:rsidR="00D95C68" w:rsidRPr="00DF45C6">
        <w:rPr>
          <w:rStyle w:val="ab"/>
        </w:rPr>
        <w:commentReference w:id="53"/>
      </w:r>
      <w:r w:rsidRPr="003535CB">
        <w:rPr>
          <w:rFonts w:ascii="Arial" w:eastAsia="SimSun" w:hAnsi="Arial" w:cs="Arial"/>
          <w:color w:val="000000"/>
          <w:kern w:val="0"/>
          <w:szCs w:val="21"/>
        </w:rPr>
        <w:t>联系我们的数据保护官，以便我们处理您的特殊需求。我们很高兴能直接处理您的问题。</w:t>
      </w:r>
    </w:p>
    <w:p w14:paraId="766EE39B" w14:textId="77777777" w:rsidR="009E0149" w:rsidRPr="003535CB" w:rsidRDefault="009E0149" w:rsidP="009E0149">
      <w:pPr>
        <w:widowControl/>
        <w:spacing w:line="420" w:lineRule="atLeast"/>
        <w:jc w:val="left"/>
        <w:outlineLvl w:val="2"/>
        <w:rPr>
          <w:rFonts w:ascii="Arial" w:eastAsia="SimSun" w:hAnsi="Arial" w:cs="Arial"/>
          <w:b/>
          <w:bCs/>
          <w:color w:val="000000"/>
          <w:kern w:val="0"/>
          <w:sz w:val="27"/>
          <w:szCs w:val="27"/>
        </w:rPr>
      </w:pPr>
      <w:r w:rsidRPr="003535CB">
        <w:rPr>
          <w:rFonts w:ascii="Arial" w:eastAsia="SimSun" w:hAnsi="Arial" w:cs="Arial" w:hint="eastAsia"/>
          <w:b/>
          <w:bCs/>
          <w:color w:val="000000"/>
          <w:kern w:val="0"/>
          <w:sz w:val="27"/>
          <w:szCs w:val="27"/>
        </w:rPr>
        <w:t>收集哪些信息以及如何使用信息？</w:t>
      </w:r>
    </w:p>
    <w:p w14:paraId="171EAAEC" w14:textId="77777777" w:rsidR="009E0149" w:rsidRPr="003535CB" w:rsidRDefault="009E0149" w:rsidP="009E0149">
      <w:pPr>
        <w:widowControl/>
        <w:spacing w:line="420" w:lineRule="atLeast"/>
        <w:jc w:val="left"/>
        <w:outlineLvl w:val="3"/>
        <w:rPr>
          <w:rFonts w:ascii="Arial" w:eastAsia="SimSun" w:hAnsi="Arial" w:cs="Arial"/>
          <w:b/>
          <w:bCs/>
          <w:color w:val="000000"/>
          <w:kern w:val="0"/>
          <w:sz w:val="24"/>
          <w:szCs w:val="24"/>
        </w:rPr>
      </w:pPr>
      <w:r w:rsidRPr="003535CB">
        <w:rPr>
          <w:rFonts w:ascii="Arial" w:eastAsia="SimSun" w:hAnsi="Arial" w:cs="Arial" w:hint="eastAsia"/>
          <w:b/>
          <w:bCs/>
          <w:color w:val="000000"/>
          <w:kern w:val="0"/>
          <w:sz w:val="24"/>
          <w:szCs w:val="24"/>
        </w:rPr>
        <w:t>收集的信息类别</w:t>
      </w:r>
    </w:p>
    <w:p w14:paraId="0E8FCBB8" w14:textId="77777777" w:rsidR="009E0149" w:rsidRPr="003535CB" w:rsidRDefault="009E0149" w:rsidP="009E0149">
      <w:pPr>
        <w:widowControl/>
        <w:spacing w:after="150" w:line="330" w:lineRule="atLeast"/>
        <w:jc w:val="left"/>
        <w:rPr>
          <w:rFonts w:ascii="Arial" w:eastAsia="SimSun" w:hAnsi="Arial" w:cs="Arial"/>
          <w:color w:val="000000"/>
          <w:kern w:val="0"/>
          <w:szCs w:val="21"/>
        </w:rPr>
      </w:pPr>
      <w:r w:rsidRPr="003535CB">
        <w:rPr>
          <w:rFonts w:ascii="Arial" w:eastAsia="SimSun" w:hAnsi="Arial" w:cs="Arial" w:hint="eastAsia"/>
          <w:color w:val="000000"/>
          <w:kern w:val="0"/>
          <w:szCs w:val="21"/>
        </w:rPr>
        <w:t>为了向您提供我们的服务，我们会要求您提供向您提供服务所必需的个人信息。如果您不提供个人信息，我们可能无法向您提供我们的产品或服务。</w:t>
      </w:r>
    </w:p>
    <w:p w14:paraId="3D871D39" w14:textId="77777777" w:rsidR="009E0149" w:rsidRPr="003535CB" w:rsidRDefault="009E0149" w:rsidP="009E0149">
      <w:pPr>
        <w:widowControl/>
        <w:spacing w:after="150" w:line="330" w:lineRule="atLeast"/>
        <w:jc w:val="left"/>
        <w:rPr>
          <w:rFonts w:ascii="Arial" w:eastAsia="SimSun" w:hAnsi="Arial" w:cs="Arial"/>
          <w:color w:val="000000"/>
          <w:kern w:val="0"/>
          <w:szCs w:val="21"/>
        </w:rPr>
      </w:pPr>
      <w:commentRangeStart w:id="60"/>
      <w:r w:rsidRPr="003535CB">
        <w:rPr>
          <w:rFonts w:ascii="Arial" w:eastAsia="SimSun" w:hAnsi="Arial" w:cs="Arial" w:hint="eastAsia"/>
          <w:color w:val="000000"/>
          <w:kern w:val="0"/>
          <w:szCs w:val="21"/>
        </w:rPr>
        <w:t>我们收集以下各类信息（无论其是否为个人信息）：</w:t>
      </w:r>
      <w:commentRangeEnd w:id="60"/>
      <w:r w:rsidR="00D95C68" w:rsidRPr="003535CB">
        <w:rPr>
          <w:rStyle w:val="ab"/>
        </w:rPr>
        <w:commentReference w:id="60"/>
      </w:r>
    </w:p>
    <w:p w14:paraId="0378E336" w14:textId="77777777" w:rsidR="009E0149" w:rsidRPr="003535CB" w:rsidRDefault="009E0149" w:rsidP="009E0149">
      <w:pPr>
        <w:widowControl/>
        <w:numPr>
          <w:ilvl w:val="0"/>
          <w:numId w:val="13"/>
        </w:numPr>
        <w:spacing w:after="75" w:line="330" w:lineRule="atLeast"/>
        <w:ind w:left="0"/>
        <w:jc w:val="left"/>
        <w:rPr>
          <w:rFonts w:ascii="Arial" w:eastAsia="SimSun" w:hAnsi="Arial" w:cs="Arial"/>
          <w:color w:val="000000"/>
          <w:kern w:val="0"/>
          <w:szCs w:val="21"/>
        </w:rPr>
      </w:pPr>
      <w:r w:rsidRPr="003535CB">
        <w:rPr>
          <w:rFonts w:ascii="Arial" w:eastAsia="SimSun" w:hAnsi="Arial" w:cs="Arial" w:hint="eastAsia"/>
          <w:b/>
          <w:bCs/>
          <w:color w:val="000000"/>
          <w:kern w:val="0"/>
          <w:szCs w:val="21"/>
        </w:rPr>
        <w:t>您提供给我们或上传的信息</w:t>
      </w:r>
      <w:r w:rsidRPr="003535CB">
        <w:rPr>
          <w:rFonts w:ascii="Arial" w:eastAsia="SimSun" w:hAnsi="Arial" w:cs="Arial" w:hint="eastAsia"/>
          <w:color w:val="000000"/>
          <w:kern w:val="0"/>
          <w:szCs w:val="21"/>
        </w:rPr>
        <w:t>（包括您的联系方式）：我们可能收集您提供给我们的任一或所有个人信息，例如姓名、手机号码、电子邮箱地址、送货地址、小米账号信息（例如您的安全相关信息、姓名、生日、性别）、订单、发票信息、您通过小米云或其他应用（例</w:t>
      </w:r>
      <w:r w:rsidRPr="003535CB">
        <w:rPr>
          <w:rFonts w:ascii="Arial" w:eastAsia="SimSun" w:hAnsi="Arial" w:cs="Arial" w:hint="eastAsia"/>
          <w:color w:val="000000"/>
          <w:kern w:val="0"/>
          <w:szCs w:val="21"/>
        </w:rPr>
        <w:lastRenderedPageBreak/>
        <w:t>如相册、联系人列表）等同步的资料或数据、与创建账户、参与</w:t>
      </w:r>
      <w:r w:rsidRPr="003535CB">
        <w:rPr>
          <w:rFonts w:ascii="Arial" w:eastAsia="SimSun" w:hAnsi="Arial" w:cs="Arial"/>
          <w:color w:val="000000"/>
          <w:kern w:val="0"/>
          <w:szCs w:val="21"/>
        </w:rPr>
        <w:t xml:space="preserve"> MIUI </w:t>
      </w:r>
      <w:r w:rsidRPr="003535CB">
        <w:rPr>
          <w:rFonts w:ascii="Arial" w:eastAsia="SimSun" w:hAnsi="Arial" w:cs="Arial" w:hint="eastAsia"/>
          <w:color w:val="000000"/>
          <w:kern w:val="0"/>
          <w:szCs w:val="21"/>
        </w:rPr>
        <w:t>论坛或其他小米平台相关的信息，您添加的联系人号码或发送的消息、反馈以及您提供给我们的任何其他信息。</w:t>
      </w:r>
    </w:p>
    <w:p w14:paraId="4FB13761" w14:textId="7EAB9E5F" w:rsidR="009E0149" w:rsidRPr="003535CB" w:rsidDel="00361572" w:rsidRDefault="009E0149" w:rsidP="009E0149">
      <w:pPr>
        <w:widowControl/>
        <w:numPr>
          <w:ilvl w:val="0"/>
          <w:numId w:val="13"/>
        </w:numPr>
        <w:spacing w:after="75" w:line="330" w:lineRule="atLeast"/>
        <w:ind w:left="0"/>
        <w:jc w:val="left"/>
        <w:rPr>
          <w:del w:id="61" w:author="Charles Cao" w:date="2018-08-01T14:58:00Z"/>
          <w:rFonts w:ascii="Arial" w:eastAsia="SimSun" w:hAnsi="Arial" w:cs="Arial"/>
          <w:color w:val="000000"/>
          <w:kern w:val="0"/>
          <w:szCs w:val="21"/>
        </w:rPr>
      </w:pPr>
      <w:del w:id="62" w:author="Charles Cao" w:date="2018-08-01T14:58:00Z">
        <w:r w:rsidRPr="003535CB" w:rsidDel="00361572">
          <w:rPr>
            <w:rFonts w:ascii="Arial" w:eastAsia="SimSun" w:hAnsi="Arial" w:cs="Arial" w:hint="eastAsia"/>
            <w:b/>
            <w:bCs/>
            <w:color w:val="000000"/>
            <w:kern w:val="0"/>
            <w:szCs w:val="21"/>
          </w:rPr>
          <w:delText>设备或</w:delText>
        </w:r>
        <w:r w:rsidRPr="003535CB" w:rsidDel="00361572">
          <w:rPr>
            <w:rFonts w:ascii="Arial" w:eastAsia="SimSun" w:hAnsi="Arial" w:cs="Arial"/>
            <w:b/>
            <w:bCs/>
            <w:color w:val="000000"/>
            <w:kern w:val="0"/>
            <w:szCs w:val="21"/>
          </w:rPr>
          <w:delText xml:space="preserve"> SIM </w:delText>
        </w:r>
        <w:r w:rsidRPr="003535CB" w:rsidDel="00361572">
          <w:rPr>
            <w:rFonts w:ascii="Arial" w:eastAsia="SimSun" w:hAnsi="Arial" w:cs="Arial" w:hint="eastAsia"/>
            <w:b/>
            <w:bCs/>
            <w:color w:val="000000"/>
            <w:kern w:val="0"/>
            <w:szCs w:val="21"/>
          </w:rPr>
          <w:delText>卡相关信息</w:delText>
        </w:r>
        <w:r w:rsidRPr="003535CB" w:rsidDel="00361572">
          <w:rPr>
            <w:rFonts w:ascii="Arial" w:eastAsia="SimSun" w:hAnsi="Arial" w:cs="Arial" w:hint="eastAsia"/>
            <w:color w:val="000000"/>
            <w:kern w:val="0"/>
            <w:szCs w:val="21"/>
          </w:rPr>
          <w:delText>：与您的设备相关的信息。例如</w:delText>
        </w:r>
        <w:r w:rsidRPr="003535CB" w:rsidDel="00361572">
          <w:rPr>
            <w:rFonts w:ascii="Arial" w:eastAsia="SimSun" w:hAnsi="Arial" w:cs="Arial"/>
            <w:color w:val="000000"/>
            <w:kern w:val="0"/>
            <w:szCs w:val="21"/>
          </w:rPr>
          <w:delText xml:space="preserve"> IMEI </w:delText>
        </w:r>
        <w:r w:rsidRPr="003535CB" w:rsidDel="00361572">
          <w:rPr>
            <w:rFonts w:ascii="Arial" w:eastAsia="SimSun" w:hAnsi="Arial" w:cs="Arial" w:hint="eastAsia"/>
            <w:color w:val="000000"/>
            <w:kern w:val="0"/>
            <w:szCs w:val="21"/>
          </w:rPr>
          <w:delText>编号、</w:delText>
        </w:r>
        <w:r w:rsidRPr="003535CB" w:rsidDel="00361572">
          <w:rPr>
            <w:rFonts w:ascii="Arial" w:eastAsia="SimSun" w:hAnsi="Arial" w:cs="Arial"/>
            <w:color w:val="000000"/>
            <w:kern w:val="0"/>
            <w:szCs w:val="21"/>
          </w:rPr>
          <w:delText xml:space="preserve">IMSI </w:delText>
        </w:r>
        <w:r w:rsidRPr="003535CB" w:rsidDel="00361572">
          <w:rPr>
            <w:rFonts w:ascii="Arial" w:eastAsia="SimSun" w:hAnsi="Arial" w:cs="Arial" w:hint="eastAsia"/>
            <w:color w:val="000000"/>
            <w:kern w:val="0"/>
            <w:szCs w:val="21"/>
          </w:rPr>
          <w:delText>编号、</w:delText>
        </w:r>
        <w:r w:rsidRPr="003535CB" w:rsidDel="00361572">
          <w:rPr>
            <w:rFonts w:ascii="Arial" w:eastAsia="SimSun" w:hAnsi="Arial" w:cs="Arial"/>
            <w:color w:val="000000"/>
            <w:kern w:val="0"/>
            <w:szCs w:val="21"/>
          </w:rPr>
          <w:delText xml:space="preserve">MAC </w:delText>
        </w:r>
        <w:r w:rsidRPr="003535CB" w:rsidDel="00361572">
          <w:rPr>
            <w:rFonts w:ascii="Arial" w:eastAsia="SimSun" w:hAnsi="Arial" w:cs="Arial" w:hint="eastAsia"/>
            <w:color w:val="000000"/>
            <w:kern w:val="0"/>
            <w:szCs w:val="21"/>
          </w:rPr>
          <w:delText>地址、</w:delText>
        </w:r>
        <w:r w:rsidRPr="003535CB" w:rsidDel="00361572">
          <w:rPr>
            <w:rFonts w:ascii="Arial" w:eastAsia="SimSun" w:hAnsi="Arial" w:cs="Arial"/>
            <w:color w:val="000000"/>
            <w:kern w:val="0"/>
            <w:szCs w:val="21"/>
          </w:rPr>
          <w:delText xml:space="preserve">MIUI </w:delText>
        </w:r>
        <w:r w:rsidRPr="003535CB" w:rsidDel="00361572">
          <w:rPr>
            <w:rFonts w:ascii="Arial" w:eastAsia="SimSun" w:hAnsi="Arial" w:cs="Arial" w:hint="eastAsia"/>
            <w:color w:val="000000"/>
            <w:kern w:val="0"/>
            <w:szCs w:val="21"/>
          </w:rPr>
          <w:delText>版本、安卓版本、设备制造商信息和型号名称和网络运营商。</w:delText>
        </w:r>
      </w:del>
    </w:p>
    <w:p w14:paraId="5CA656E2" w14:textId="77777777" w:rsidR="009E0149" w:rsidRPr="003535CB" w:rsidRDefault="009E0149" w:rsidP="009E0149">
      <w:pPr>
        <w:widowControl/>
        <w:numPr>
          <w:ilvl w:val="0"/>
          <w:numId w:val="13"/>
        </w:numPr>
        <w:spacing w:after="75" w:line="330" w:lineRule="atLeast"/>
        <w:ind w:left="0"/>
        <w:jc w:val="left"/>
        <w:rPr>
          <w:rFonts w:ascii="Arial" w:eastAsia="SimSun" w:hAnsi="Arial" w:cs="Arial"/>
          <w:color w:val="000000"/>
          <w:kern w:val="0"/>
          <w:szCs w:val="21"/>
        </w:rPr>
      </w:pPr>
      <w:r w:rsidRPr="003535CB">
        <w:rPr>
          <w:rFonts w:ascii="Arial" w:eastAsia="SimSun" w:hAnsi="Arial" w:cs="Arial" w:hint="eastAsia"/>
          <w:b/>
          <w:bCs/>
          <w:color w:val="000000"/>
          <w:kern w:val="0"/>
          <w:szCs w:val="21"/>
        </w:rPr>
        <w:t>我们指定的与</w:t>
      </w:r>
      <w:proofErr w:type="gramStart"/>
      <w:r w:rsidRPr="003535CB">
        <w:rPr>
          <w:rFonts w:ascii="Arial" w:eastAsia="SimSun" w:hAnsi="Arial" w:cs="Arial" w:hint="eastAsia"/>
          <w:b/>
          <w:bCs/>
          <w:color w:val="000000"/>
          <w:kern w:val="0"/>
          <w:szCs w:val="21"/>
        </w:rPr>
        <w:t>您相关</w:t>
      </w:r>
      <w:proofErr w:type="gramEnd"/>
      <w:r w:rsidRPr="003535CB">
        <w:rPr>
          <w:rFonts w:ascii="Arial" w:eastAsia="SimSun" w:hAnsi="Arial" w:cs="Arial" w:hint="eastAsia"/>
          <w:b/>
          <w:bCs/>
          <w:color w:val="000000"/>
          <w:kern w:val="0"/>
          <w:szCs w:val="21"/>
        </w:rPr>
        <w:t>的信息</w:t>
      </w:r>
      <w:r w:rsidRPr="003535CB">
        <w:rPr>
          <w:rFonts w:ascii="Arial" w:eastAsia="SimSun" w:hAnsi="Arial" w:cs="Arial" w:hint="eastAsia"/>
          <w:color w:val="000000"/>
          <w:kern w:val="0"/>
          <w:szCs w:val="21"/>
        </w:rPr>
        <w:t>：我们可能收集并使用诸如小米账号等信息。</w:t>
      </w:r>
    </w:p>
    <w:p w14:paraId="7460035A" w14:textId="77777777" w:rsidR="009E0149" w:rsidRPr="003535CB" w:rsidRDefault="009E0149" w:rsidP="009E0149">
      <w:pPr>
        <w:widowControl/>
        <w:numPr>
          <w:ilvl w:val="0"/>
          <w:numId w:val="13"/>
        </w:numPr>
        <w:spacing w:after="75" w:line="330" w:lineRule="atLeast"/>
        <w:ind w:left="0"/>
        <w:jc w:val="left"/>
        <w:rPr>
          <w:rFonts w:ascii="Arial" w:eastAsia="SimSun" w:hAnsi="Arial" w:cs="Arial"/>
          <w:color w:val="000000"/>
          <w:kern w:val="0"/>
          <w:szCs w:val="21"/>
        </w:rPr>
      </w:pPr>
      <w:r w:rsidRPr="003535CB">
        <w:rPr>
          <w:rFonts w:ascii="Arial" w:eastAsia="SimSun" w:hAnsi="Arial" w:cs="Arial" w:hint="eastAsia"/>
          <w:b/>
          <w:bCs/>
          <w:color w:val="000000"/>
          <w:kern w:val="0"/>
          <w:szCs w:val="21"/>
        </w:rPr>
        <w:t>位置信息（仅适用于特定服务</w:t>
      </w:r>
      <w:r w:rsidRPr="003535CB">
        <w:rPr>
          <w:rFonts w:ascii="Arial" w:eastAsia="SimSun" w:hAnsi="Arial" w:cs="Arial"/>
          <w:b/>
          <w:bCs/>
          <w:color w:val="000000"/>
          <w:kern w:val="0"/>
          <w:szCs w:val="21"/>
        </w:rPr>
        <w:t>/</w:t>
      </w:r>
      <w:r w:rsidRPr="003535CB">
        <w:rPr>
          <w:rFonts w:ascii="Arial" w:eastAsia="SimSun" w:hAnsi="Arial" w:cs="Arial" w:hint="eastAsia"/>
          <w:b/>
          <w:bCs/>
          <w:color w:val="000000"/>
          <w:kern w:val="0"/>
          <w:szCs w:val="21"/>
        </w:rPr>
        <w:t>功能）</w:t>
      </w:r>
      <w:r w:rsidRPr="003535CB">
        <w:rPr>
          <w:rFonts w:ascii="Arial" w:eastAsia="SimSun" w:hAnsi="Arial" w:cs="Arial" w:hint="eastAsia"/>
          <w:color w:val="000000"/>
          <w:kern w:val="0"/>
          <w:szCs w:val="21"/>
        </w:rPr>
        <w:t>：与您的位置相关的各类信息。例如国家代码、城市代码、移动网络代码、小区标识、经纬度信息和语言设置。</w:t>
      </w:r>
    </w:p>
    <w:p w14:paraId="226D7913" w14:textId="2805E3DF" w:rsidR="009E0149" w:rsidRPr="003535CB" w:rsidDel="00333A00" w:rsidRDefault="009E0149" w:rsidP="009E0149">
      <w:pPr>
        <w:widowControl/>
        <w:numPr>
          <w:ilvl w:val="0"/>
          <w:numId w:val="13"/>
        </w:numPr>
        <w:spacing w:after="75" w:line="330" w:lineRule="atLeast"/>
        <w:ind w:left="0"/>
        <w:jc w:val="left"/>
        <w:rPr>
          <w:del w:id="63" w:author="Charles Cao" w:date="2018-08-01T15:01:00Z"/>
          <w:rFonts w:ascii="Arial" w:eastAsia="SimSun" w:hAnsi="Arial" w:cs="Arial"/>
          <w:color w:val="000000"/>
          <w:kern w:val="0"/>
          <w:szCs w:val="21"/>
        </w:rPr>
      </w:pPr>
      <w:del w:id="64" w:author="Charles Cao" w:date="2018-08-01T15:01:00Z">
        <w:r w:rsidRPr="003535CB" w:rsidDel="00333A00">
          <w:rPr>
            <w:rFonts w:ascii="Arial" w:eastAsia="SimSun" w:hAnsi="Arial" w:cs="Arial" w:hint="eastAsia"/>
            <w:b/>
            <w:bCs/>
            <w:color w:val="000000"/>
            <w:kern w:val="0"/>
            <w:szCs w:val="21"/>
          </w:rPr>
          <w:delText>登录信息</w:delText>
        </w:r>
        <w:r w:rsidRPr="003535CB" w:rsidDel="00333A00">
          <w:rPr>
            <w:rFonts w:ascii="Arial" w:eastAsia="SimSun" w:hAnsi="Arial" w:cs="Arial" w:hint="eastAsia"/>
            <w:color w:val="000000"/>
            <w:kern w:val="0"/>
            <w:szCs w:val="21"/>
          </w:rPr>
          <w:delText>：与您使用某些功能、应用和网站相关的信息。例如</w:delText>
        </w:r>
        <w:r w:rsidRPr="003535CB" w:rsidDel="00333A00">
          <w:rPr>
            <w:rFonts w:ascii="Arial" w:eastAsia="SimSun" w:hAnsi="Arial" w:cs="Arial"/>
            <w:color w:val="000000"/>
            <w:kern w:val="0"/>
            <w:szCs w:val="21"/>
          </w:rPr>
          <w:delText xml:space="preserve"> cookie </w:delText>
        </w:r>
        <w:r w:rsidRPr="003535CB" w:rsidDel="00333A00">
          <w:rPr>
            <w:rFonts w:ascii="Arial" w:eastAsia="SimSun" w:hAnsi="Arial" w:cs="Arial" w:hint="eastAsia"/>
            <w:color w:val="000000"/>
            <w:kern w:val="0"/>
            <w:szCs w:val="21"/>
          </w:rPr>
          <w:delText>和其他匿名标识符技术、</w:delText>
        </w:r>
        <w:r w:rsidRPr="003535CB" w:rsidDel="00333A00">
          <w:rPr>
            <w:rFonts w:ascii="Arial" w:eastAsia="SimSun" w:hAnsi="Arial" w:cs="Arial"/>
            <w:color w:val="000000"/>
            <w:kern w:val="0"/>
            <w:szCs w:val="21"/>
          </w:rPr>
          <w:delText xml:space="preserve">IP </w:delText>
        </w:r>
        <w:r w:rsidRPr="003535CB" w:rsidDel="00333A00">
          <w:rPr>
            <w:rFonts w:ascii="Arial" w:eastAsia="SimSun" w:hAnsi="Arial" w:cs="Arial" w:hint="eastAsia"/>
            <w:color w:val="000000"/>
            <w:kern w:val="0"/>
            <w:szCs w:val="21"/>
          </w:rPr>
          <w:delText>地址、临时消息历史和标准系统日志等。</w:delText>
        </w:r>
      </w:del>
    </w:p>
    <w:p w14:paraId="5CCA9E99" w14:textId="77777777" w:rsidR="009E0149" w:rsidRPr="003535CB" w:rsidRDefault="009E0149" w:rsidP="009E0149">
      <w:pPr>
        <w:widowControl/>
        <w:numPr>
          <w:ilvl w:val="0"/>
          <w:numId w:val="13"/>
        </w:numPr>
        <w:spacing w:after="75" w:line="330" w:lineRule="atLeast"/>
        <w:ind w:left="0"/>
        <w:jc w:val="left"/>
        <w:rPr>
          <w:rFonts w:ascii="Arial" w:eastAsia="SimSun" w:hAnsi="Arial" w:cs="Arial"/>
          <w:color w:val="000000"/>
          <w:kern w:val="0"/>
          <w:szCs w:val="21"/>
        </w:rPr>
      </w:pPr>
      <w:r w:rsidRPr="003535CB">
        <w:rPr>
          <w:rFonts w:ascii="Arial" w:eastAsia="SimSun" w:hAnsi="Arial" w:cs="Arial" w:hint="eastAsia"/>
          <w:b/>
          <w:bCs/>
          <w:color w:val="000000"/>
          <w:kern w:val="0"/>
          <w:szCs w:val="21"/>
        </w:rPr>
        <w:t>其他信息</w:t>
      </w:r>
      <w:r w:rsidRPr="003535CB">
        <w:rPr>
          <w:rFonts w:ascii="Arial" w:eastAsia="SimSun" w:hAnsi="Arial" w:cs="Arial" w:hint="eastAsia"/>
          <w:color w:val="000000"/>
          <w:kern w:val="0"/>
          <w:szCs w:val="21"/>
        </w:rPr>
        <w:t>：环境特征值</w:t>
      </w:r>
      <w:r w:rsidRPr="003535CB">
        <w:rPr>
          <w:rFonts w:ascii="Arial" w:eastAsia="SimSun" w:hAnsi="Arial" w:cs="Arial"/>
          <w:color w:val="000000"/>
          <w:kern w:val="0"/>
          <w:szCs w:val="21"/>
        </w:rPr>
        <w:t xml:space="preserve"> (ECV)</w:t>
      </w:r>
      <w:r w:rsidRPr="003535CB">
        <w:rPr>
          <w:rFonts w:ascii="Arial" w:eastAsia="SimSun" w:hAnsi="Arial" w:cs="Arial" w:hint="eastAsia"/>
          <w:color w:val="000000"/>
          <w:kern w:val="0"/>
          <w:szCs w:val="21"/>
        </w:rPr>
        <w:t>（即从小米账号、电话设备账号、连接的</w:t>
      </w:r>
      <w:r w:rsidRPr="003535CB">
        <w:rPr>
          <w:rFonts w:ascii="Arial" w:eastAsia="SimSun" w:hAnsi="Arial" w:cs="Arial"/>
          <w:color w:val="000000"/>
          <w:kern w:val="0"/>
          <w:szCs w:val="21"/>
        </w:rPr>
        <w:t xml:space="preserve"> wi-fi </w:t>
      </w:r>
      <w:r w:rsidRPr="003535CB">
        <w:rPr>
          <w:rFonts w:ascii="Arial" w:eastAsia="SimSun" w:hAnsi="Arial" w:cs="Arial" w:hint="eastAsia"/>
          <w:color w:val="000000"/>
          <w:kern w:val="0"/>
          <w:szCs w:val="21"/>
        </w:rPr>
        <w:t>账号和地理位置信息）</w:t>
      </w:r>
    </w:p>
    <w:p w14:paraId="64334579" w14:textId="0793EA3B" w:rsidR="009E0149" w:rsidRPr="003535CB" w:rsidRDefault="009E0149" w:rsidP="009E0149">
      <w:pPr>
        <w:widowControl/>
        <w:spacing w:after="150" w:line="330" w:lineRule="atLeast"/>
        <w:jc w:val="left"/>
        <w:rPr>
          <w:rFonts w:ascii="Arial" w:eastAsia="SimSun" w:hAnsi="Arial" w:cs="Arial"/>
          <w:color w:val="000000"/>
          <w:kern w:val="0"/>
          <w:szCs w:val="21"/>
        </w:rPr>
      </w:pPr>
      <w:commentRangeStart w:id="65"/>
      <w:r w:rsidRPr="003535CB">
        <w:rPr>
          <w:rFonts w:ascii="Arial" w:eastAsia="SimSun" w:hAnsi="Arial" w:cs="Arial" w:hint="eastAsia"/>
          <w:color w:val="000000"/>
          <w:kern w:val="0"/>
          <w:szCs w:val="21"/>
        </w:rPr>
        <w:t>我们还可能收集其他各类与个人没有关联的匿名信息</w:t>
      </w:r>
      <w:commentRangeEnd w:id="65"/>
      <w:r w:rsidR="008155A0" w:rsidRPr="003535CB">
        <w:rPr>
          <w:rStyle w:val="ab"/>
        </w:rPr>
        <w:commentReference w:id="65"/>
      </w:r>
      <w:r w:rsidRPr="003535CB">
        <w:rPr>
          <w:rFonts w:ascii="Arial" w:eastAsia="SimSun" w:hAnsi="Arial" w:cs="Arial"/>
          <w:color w:val="000000"/>
          <w:kern w:val="0"/>
          <w:szCs w:val="21"/>
        </w:rPr>
        <w:t>。例如，在使用特定服务时，可能收集用户的</w:t>
      </w:r>
      <w:ins w:id="66" w:author="Charles Cao" w:date="2018-08-01T14:20:00Z">
        <w:r w:rsidR="00C440A7" w:rsidRPr="00DF45C6">
          <w:rPr>
            <w:rFonts w:ascii="Arial" w:eastAsia="SimSun" w:hAnsi="Arial" w:cs="Arial" w:hint="eastAsia"/>
            <w:color w:val="000000"/>
            <w:kern w:val="0"/>
            <w:szCs w:val="21"/>
          </w:rPr>
          <w:t>手机的设备型号和系统版本号</w:t>
        </w:r>
      </w:ins>
      <w:del w:id="67" w:author="mi-li" w:date="2018-04-22T23:43:00Z">
        <w:r w:rsidRPr="00DF45C6" w:rsidDel="008155A0">
          <w:rPr>
            <w:rFonts w:ascii="Arial" w:eastAsia="SimSun" w:hAnsi="Arial" w:cs="Arial"/>
            <w:color w:val="000000"/>
            <w:kern w:val="0"/>
            <w:szCs w:val="21"/>
          </w:rPr>
          <w:delText>小米手机的设备型号和系统版本号</w:delText>
        </w:r>
      </w:del>
      <w:r w:rsidRPr="00DF45C6">
        <w:rPr>
          <w:rFonts w:ascii="Arial" w:eastAsia="SimSun" w:hAnsi="Arial" w:cs="Arial"/>
          <w:color w:val="000000"/>
          <w:kern w:val="0"/>
          <w:szCs w:val="21"/>
        </w:rPr>
        <w:t>。收集此类信息的目的在于改善我们向您提供的服务。所收集信息的类别和数量取决于您如何使用、加入或参与我们产品和</w:t>
      </w:r>
      <w:r w:rsidRPr="003535CB">
        <w:rPr>
          <w:rFonts w:ascii="Arial" w:eastAsia="SimSun" w:hAnsi="Arial" w:cs="Arial"/>
          <w:color w:val="000000"/>
          <w:kern w:val="0"/>
          <w:szCs w:val="21"/>
        </w:rPr>
        <w:t>/</w:t>
      </w:r>
      <w:r w:rsidRPr="003535CB">
        <w:rPr>
          <w:rFonts w:ascii="Arial" w:eastAsia="SimSun" w:hAnsi="Arial" w:cs="Arial" w:hint="eastAsia"/>
          <w:color w:val="000000"/>
          <w:kern w:val="0"/>
          <w:szCs w:val="21"/>
        </w:rPr>
        <w:t>或服务。</w:t>
      </w:r>
    </w:p>
    <w:p w14:paraId="1DFD1065" w14:textId="77777777" w:rsidR="009E0149" w:rsidRPr="003535CB" w:rsidRDefault="009E0149" w:rsidP="009E0149">
      <w:pPr>
        <w:widowControl/>
        <w:spacing w:line="420" w:lineRule="atLeast"/>
        <w:jc w:val="left"/>
        <w:outlineLvl w:val="3"/>
        <w:rPr>
          <w:rFonts w:ascii="Arial" w:eastAsia="SimSun" w:hAnsi="Arial" w:cs="Arial"/>
          <w:b/>
          <w:bCs/>
          <w:color w:val="000000"/>
          <w:kern w:val="0"/>
          <w:sz w:val="24"/>
          <w:szCs w:val="24"/>
        </w:rPr>
      </w:pPr>
      <w:r w:rsidRPr="003535CB">
        <w:rPr>
          <w:rFonts w:ascii="Arial" w:eastAsia="SimSun" w:hAnsi="Arial" w:cs="Arial" w:hint="eastAsia"/>
          <w:b/>
          <w:bCs/>
          <w:color w:val="000000"/>
          <w:kern w:val="0"/>
          <w:sz w:val="24"/>
          <w:szCs w:val="24"/>
        </w:rPr>
        <w:t>这些个人信息将会被如何使用</w:t>
      </w:r>
    </w:p>
    <w:p w14:paraId="106AB994" w14:textId="77777777" w:rsidR="009E0149" w:rsidRPr="003535CB" w:rsidRDefault="009E0149" w:rsidP="009E0149">
      <w:pPr>
        <w:widowControl/>
        <w:spacing w:after="150" w:line="330" w:lineRule="atLeast"/>
        <w:jc w:val="left"/>
        <w:rPr>
          <w:rFonts w:ascii="Arial" w:eastAsia="SimSun" w:hAnsi="Arial" w:cs="Arial"/>
          <w:color w:val="000000"/>
          <w:kern w:val="0"/>
          <w:szCs w:val="21"/>
        </w:rPr>
      </w:pPr>
      <w:r w:rsidRPr="003535CB">
        <w:rPr>
          <w:rFonts w:ascii="Arial" w:eastAsia="SimSun" w:hAnsi="Arial" w:cs="Arial" w:hint="eastAsia"/>
          <w:color w:val="000000"/>
          <w:kern w:val="0"/>
          <w:szCs w:val="21"/>
        </w:rPr>
        <w:t>收集个人信息的目的在于向您提供产品和</w:t>
      </w:r>
      <w:r w:rsidRPr="003535CB">
        <w:rPr>
          <w:rFonts w:ascii="Arial" w:eastAsia="SimSun" w:hAnsi="Arial" w:cs="Arial"/>
          <w:color w:val="000000"/>
          <w:kern w:val="0"/>
          <w:szCs w:val="21"/>
        </w:rPr>
        <w:t>/</w:t>
      </w:r>
      <w:r w:rsidRPr="003535CB">
        <w:rPr>
          <w:rFonts w:ascii="Arial" w:eastAsia="SimSun" w:hAnsi="Arial" w:cs="Arial" w:hint="eastAsia"/>
          <w:color w:val="000000"/>
          <w:kern w:val="0"/>
          <w:szCs w:val="21"/>
        </w:rPr>
        <w:t>或服务，并且保证我们遵守适用法律。您特此同意我们出于本隐私政策规定的目的处理个人信息，并向我们的关联公司（其涉及通信、社交媒体、技术和云业务）、第三</w:t>
      </w:r>
      <w:proofErr w:type="gramStart"/>
      <w:r w:rsidRPr="003535CB">
        <w:rPr>
          <w:rFonts w:ascii="Arial" w:eastAsia="SimSun" w:hAnsi="Arial" w:cs="Arial" w:hint="eastAsia"/>
          <w:color w:val="000000"/>
          <w:kern w:val="0"/>
          <w:szCs w:val="21"/>
        </w:rPr>
        <w:t>方服务</w:t>
      </w:r>
      <w:proofErr w:type="gramEnd"/>
      <w:r w:rsidRPr="003535CB">
        <w:rPr>
          <w:rFonts w:ascii="Arial" w:eastAsia="SimSun" w:hAnsi="Arial" w:cs="Arial" w:hint="eastAsia"/>
          <w:color w:val="000000"/>
          <w:kern w:val="0"/>
          <w:szCs w:val="21"/>
        </w:rPr>
        <w:t>供应商（定义如下）披露个人信息。</w:t>
      </w:r>
    </w:p>
    <w:p w14:paraId="695E0FCC" w14:textId="77777777" w:rsidR="009E0149" w:rsidRPr="003535CB" w:rsidRDefault="009E0149" w:rsidP="009E0149">
      <w:pPr>
        <w:widowControl/>
        <w:spacing w:after="150" w:line="330" w:lineRule="atLeast"/>
        <w:jc w:val="left"/>
        <w:rPr>
          <w:rFonts w:ascii="Arial" w:eastAsia="SimSun" w:hAnsi="Arial" w:cs="Arial"/>
          <w:color w:val="000000"/>
          <w:kern w:val="0"/>
          <w:szCs w:val="21"/>
        </w:rPr>
      </w:pPr>
      <w:commentRangeStart w:id="68"/>
      <w:r w:rsidRPr="003535CB">
        <w:rPr>
          <w:rFonts w:ascii="Arial" w:eastAsia="SimSun" w:hAnsi="Arial" w:cs="Arial" w:hint="eastAsia"/>
          <w:color w:val="000000"/>
          <w:kern w:val="0"/>
          <w:szCs w:val="21"/>
        </w:rPr>
        <w:t>我们可能会将您的个人信息用于下列目的：</w:t>
      </w:r>
      <w:commentRangeEnd w:id="68"/>
      <w:r w:rsidR="008155A0" w:rsidRPr="003535CB">
        <w:rPr>
          <w:rStyle w:val="ab"/>
        </w:rPr>
        <w:commentReference w:id="68"/>
      </w:r>
    </w:p>
    <w:p w14:paraId="5890E551" w14:textId="77777777" w:rsidR="009E0149" w:rsidRPr="003535CB" w:rsidRDefault="009E0149" w:rsidP="009E0149">
      <w:pPr>
        <w:widowControl/>
        <w:numPr>
          <w:ilvl w:val="0"/>
          <w:numId w:val="14"/>
        </w:numPr>
        <w:spacing w:after="75" w:line="330" w:lineRule="atLeast"/>
        <w:ind w:left="0"/>
        <w:jc w:val="left"/>
        <w:rPr>
          <w:rFonts w:ascii="Arial" w:eastAsia="SimSun" w:hAnsi="Arial" w:cs="Arial"/>
          <w:color w:val="000000"/>
          <w:kern w:val="0"/>
          <w:szCs w:val="21"/>
        </w:rPr>
      </w:pPr>
      <w:r w:rsidRPr="003535CB">
        <w:rPr>
          <w:rFonts w:ascii="Arial" w:eastAsia="SimSun" w:hAnsi="Arial" w:cs="Arial" w:hint="eastAsia"/>
          <w:color w:val="000000"/>
          <w:kern w:val="0"/>
          <w:szCs w:val="21"/>
        </w:rPr>
        <w:t>提供、处理、维护、改善、开发我们的商品和</w:t>
      </w:r>
      <w:r w:rsidRPr="003535CB">
        <w:rPr>
          <w:rFonts w:ascii="Arial" w:eastAsia="SimSun" w:hAnsi="Arial" w:cs="Arial"/>
          <w:color w:val="000000"/>
          <w:kern w:val="0"/>
          <w:szCs w:val="21"/>
        </w:rPr>
        <w:t>/</w:t>
      </w:r>
      <w:r w:rsidRPr="003535CB">
        <w:rPr>
          <w:rFonts w:ascii="Arial" w:eastAsia="SimSun" w:hAnsi="Arial" w:cs="Arial" w:hint="eastAsia"/>
          <w:color w:val="000000"/>
          <w:kern w:val="0"/>
          <w:szCs w:val="21"/>
        </w:rPr>
        <w:t>或提供给您的服务，包括售后服务和客户支持，以及通过设备或网站提供的服务</w:t>
      </w:r>
    </w:p>
    <w:p w14:paraId="49BA36F5" w14:textId="77777777" w:rsidR="009E0149" w:rsidRPr="003535CB" w:rsidRDefault="009E0149" w:rsidP="009E0149">
      <w:pPr>
        <w:widowControl/>
        <w:numPr>
          <w:ilvl w:val="0"/>
          <w:numId w:val="14"/>
        </w:numPr>
        <w:spacing w:after="75" w:line="330" w:lineRule="atLeast"/>
        <w:ind w:left="0"/>
        <w:jc w:val="left"/>
        <w:rPr>
          <w:rFonts w:ascii="Arial" w:eastAsia="SimSun" w:hAnsi="Arial" w:cs="Arial"/>
          <w:color w:val="000000"/>
          <w:kern w:val="0"/>
          <w:szCs w:val="21"/>
        </w:rPr>
      </w:pPr>
      <w:r w:rsidRPr="003535CB">
        <w:rPr>
          <w:rFonts w:ascii="Arial" w:eastAsia="SimSun" w:hAnsi="Arial" w:cs="Arial" w:hint="eastAsia"/>
          <w:color w:val="000000"/>
          <w:kern w:val="0"/>
          <w:szCs w:val="21"/>
        </w:rPr>
        <w:t>与您就您的设备、服务或任何普通查询（例如更新、客户咨询支持、我们活动的相关信息、通知）等进行交流。</w:t>
      </w:r>
    </w:p>
    <w:p w14:paraId="07DB2960" w14:textId="74E823F5" w:rsidR="009E0149" w:rsidRPr="003535CB" w:rsidDel="005F3754" w:rsidRDefault="009E0149" w:rsidP="009E0149">
      <w:pPr>
        <w:widowControl/>
        <w:numPr>
          <w:ilvl w:val="0"/>
          <w:numId w:val="14"/>
        </w:numPr>
        <w:spacing w:after="75" w:line="330" w:lineRule="atLeast"/>
        <w:ind w:left="0"/>
        <w:jc w:val="left"/>
        <w:rPr>
          <w:del w:id="69" w:author="Charles Cao" w:date="2018-08-01T15:02:00Z"/>
          <w:rFonts w:ascii="Arial" w:eastAsia="SimSun" w:hAnsi="Arial" w:cs="Arial"/>
          <w:color w:val="000000"/>
          <w:kern w:val="0"/>
          <w:szCs w:val="21"/>
        </w:rPr>
      </w:pPr>
      <w:del w:id="70" w:author="Charles Cao" w:date="2018-08-01T15:02:00Z">
        <w:r w:rsidRPr="003535CB" w:rsidDel="005F3754">
          <w:rPr>
            <w:rFonts w:ascii="Arial" w:eastAsia="SimSun" w:hAnsi="Arial" w:cs="Arial" w:hint="eastAsia"/>
            <w:color w:val="000000"/>
            <w:kern w:val="0"/>
            <w:szCs w:val="21"/>
          </w:rPr>
          <w:delText>与您就您的设备、服务或任何普通查询（例如更新、客户咨询支持、我们活动的相关信息、通知）等进行交流。</w:delText>
        </w:r>
      </w:del>
    </w:p>
    <w:p w14:paraId="7DCF0F94" w14:textId="77777777" w:rsidR="009E0149" w:rsidRPr="003535CB" w:rsidRDefault="009E0149" w:rsidP="009E0149">
      <w:pPr>
        <w:widowControl/>
        <w:numPr>
          <w:ilvl w:val="0"/>
          <w:numId w:val="14"/>
        </w:numPr>
        <w:spacing w:after="75" w:line="330" w:lineRule="atLeast"/>
        <w:ind w:left="0"/>
        <w:jc w:val="left"/>
        <w:rPr>
          <w:rFonts w:ascii="Arial" w:eastAsia="SimSun" w:hAnsi="Arial" w:cs="Arial"/>
          <w:color w:val="000000"/>
          <w:kern w:val="0"/>
          <w:szCs w:val="21"/>
        </w:rPr>
      </w:pPr>
      <w:r w:rsidRPr="003535CB">
        <w:rPr>
          <w:rFonts w:ascii="Arial" w:eastAsia="SimSun" w:hAnsi="Arial" w:cs="Arial" w:hint="eastAsia"/>
          <w:color w:val="000000"/>
          <w:kern w:val="0"/>
          <w:szCs w:val="21"/>
        </w:rPr>
        <w:t>允许您在公共论坛上发表评论。</w:t>
      </w:r>
    </w:p>
    <w:p w14:paraId="0B959A74" w14:textId="77777777" w:rsidR="009E0149" w:rsidRPr="003535CB" w:rsidRDefault="009E0149" w:rsidP="009E0149">
      <w:pPr>
        <w:widowControl/>
        <w:numPr>
          <w:ilvl w:val="0"/>
          <w:numId w:val="14"/>
        </w:numPr>
        <w:spacing w:after="75" w:line="330" w:lineRule="atLeast"/>
        <w:ind w:left="0"/>
        <w:jc w:val="left"/>
        <w:rPr>
          <w:rFonts w:ascii="Arial" w:eastAsia="SimSun" w:hAnsi="Arial" w:cs="Arial"/>
          <w:color w:val="000000"/>
          <w:kern w:val="0"/>
          <w:szCs w:val="21"/>
        </w:rPr>
      </w:pPr>
      <w:r w:rsidRPr="003535CB">
        <w:rPr>
          <w:rFonts w:ascii="Arial" w:eastAsia="SimSun" w:hAnsi="Arial" w:cs="Arial" w:hint="eastAsia"/>
          <w:color w:val="000000"/>
          <w:kern w:val="0"/>
          <w:szCs w:val="21"/>
        </w:rPr>
        <w:t>进行促销活动，例如抽奖或</w:t>
      </w:r>
      <w:r w:rsidRPr="003535CB">
        <w:rPr>
          <w:rFonts w:ascii="Arial" w:eastAsia="SimSun" w:hAnsi="Arial" w:cs="Arial"/>
          <w:color w:val="000000"/>
          <w:kern w:val="0"/>
          <w:szCs w:val="21"/>
        </w:rPr>
        <w:t xml:space="preserve">Facebook </w:t>
      </w:r>
      <w:r w:rsidRPr="003535CB">
        <w:rPr>
          <w:rFonts w:ascii="Arial" w:eastAsia="SimSun" w:hAnsi="Arial" w:cs="Arial" w:hint="eastAsia"/>
          <w:color w:val="000000"/>
          <w:kern w:val="0"/>
          <w:szCs w:val="21"/>
        </w:rPr>
        <w:t>活动。</w:t>
      </w:r>
    </w:p>
    <w:p w14:paraId="05530705" w14:textId="77777777" w:rsidR="009E0149" w:rsidRPr="003535CB" w:rsidRDefault="009E0149" w:rsidP="009E0149">
      <w:pPr>
        <w:widowControl/>
        <w:numPr>
          <w:ilvl w:val="0"/>
          <w:numId w:val="14"/>
        </w:numPr>
        <w:spacing w:after="75" w:line="330" w:lineRule="atLeast"/>
        <w:ind w:left="0"/>
        <w:jc w:val="left"/>
        <w:rPr>
          <w:rFonts w:ascii="Arial" w:eastAsia="SimSun" w:hAnsi="Arial" w:cs="Arial"/>
          <w:color w:val="000000"/>
          <w:kern w:val="0"/>
          <w:szCs w:val="21"/>
        </w:rPr>
      </w:pPr>
      <w:r w:rsidRPr="003535CB">
        <w:rPr>
          <w:rFonts w:ascii="Arial" w:eastAsia="SimSun" w:hAnsi="Arial" w:cs="Arial" w:hint="eastAsia"/>
          <w:color w:val="000000"/>
          <w:kern w:val="0"/>
          <w:szCs w:val="21"/>
        </w:rPr>
        <w:t>分析和开发与我们产品及服务的使用相关的统计信息，以更好地改进我们的产品和服务。</w:t>
      </w:r>
    </w:p>
    <w:p w14:paraId="5D410B1A" w14:textId="77777777" w:rsidR="009E0149" w:rsidRPr="003535CB" w:rsidRDefault="009E0149" w:rsidP="009E0149">
      <w:pPr>
        <w:widowControl/>
        <w:numPr>
          <w:ilvl w:val="0"/>
          <w:numId w:val="14"/>
        </w:numPr>
        <w:spacing w:after="75" w:line="330" w:lineRule="atLeast"/>
        <w:ind w:left="0"/>
        <w:jc w:val="left"/>
        <w:rPr>
          <w:rFonts w:ascii="Arial" w:eastAsia="SimSun" w:hAnsi="Arial" w:cs="Arial"/>
          <w:color w:val="000000"/>
          <w:kern w:val="0"/>
          <w:szCs w:val="21"/>
        </w:rPr>
      </w:pPr>
      <w:r w:rsidRPr="003535CB">
        <w:rPr>
          <w:rFonts w:ascii="Arial" w:eastAsia="SimSun" w:hAnsi="Arial" w:cs="Arial" w:hint="eastAsia"/>
          <w:color w:val="000000"/>
          <w:kern w:val="0"/>
          <w:szCs w:val="21"/>
        </w:rPr>
        <w:t>储存并维护与</w:t>
      </w:r>
      <w:proofErr w:type="gramStart"/>
      <w:r w:rsidRPr="003535CB">
        <w:rPr>
          <w:rFonts w:ascii="Arial" w:eastAsia="SimSun" w:hAnsi="Arial" w:cs="Arial" w:hint="eastAsia"/>
          <w:color w:val="000000"/>
          <w:kern w:val="0"/>
          <w:szCs w:val="21"/>
        </w:rPr>
        <w:t>您相关</w:t>
      </w:r>
      <w:proofErr w:type="gramEnd"/>
      <w:r w:rsidRPr="003535CB">
        <w:rPr>
          <w:rFonts w:ascii="Arial" w:eastAsia="SimSun" w:hAnsi="Arial" w:cs="Arial" w:hint="eastAsia"/>
          <w:color w:val="000000"/>
          <w:kern w:val="0"/>
          <w:szCs w:val="21"/>
        </w:rPr>
        <w:t>的信息，用于我们运营业务或履行法律义务</w:t>
      </w:r>
    </w:p>
    <w:p w14:paraId="2353DECE" w14:textId="3DC6B0F8" w:rsidR="009E0149" w:rsidRPr="003535CB" w:rsidDel="00526F61" w:rsidRDefault="009E0149" w:rsidP="009E0149">
      <w:pPr>
        <w:widowControl/>
        <w:spacing w:after="150" w:line="330" w:lineRule="atLeast"/>
        <w:jc w:val="left"/>
        <w:rPr>
          <w:del w:id="71" w:author="Charles Cao" w:date="2018-08-01T15:07:00Z"/>
          <w:rFonts w:ascii="Arial" w:eastAsia="SimSun" w:hAnsi="Arial" w:cs="Arial"/>
          <w:color w:val="000000"/>
          <w:kern w:val="0"/>
          <w:szCs w:val="21"/>
        </w:rPr>
      </w:pPr>
      <w:del w:id="72" w:author="Charles Cao" w:date="2018-08-01T15:07:00Z">
        <w:r w:rsidRPr="003535CB" w:rsidDel="00526F61">
          <w:rPr>
            <w:rFonts w:ascii="Arial" w:eastAsia="SimSun" w:hAnsi="Arial" w:cs="Arial" w:hint="eastAsia"/>
            <w:color w:val="000000"/>
            <w:kern w:val="0"/>
            <w:szCs w:val="21"/>
          </w:rPr>
          <w:delText>关于我们如何使用您的信息（其中可能包含个人信息），下面提供了更多详细信息</w:delText>
        </w:r>
        <w:r w:rsidRPr="003535CB" w:rsidDel="00526F61">
          <w:rPr>
            <w:rFonts w:ascii="Arial" w:eastAsia="SimSun" w:hAnsi="Arial" w:cs="Arial"/>
            <w:color w:val="000000"/>
            <w:kern w:val="0"/>
            <w:szCs w:val="21"/>
          </w:rPr>
          <w:delText>-</w:delText>
        </w:r>
      </w:del>
    </w:p>
    <w:p w14:paraId="63975010" w14:textId="699B6B0C" w:rsidR="009E0149" w:rsidRPr="003535CB" w:rsidDel="00526F61" w:rsidRDefault="009E0149" w:rsidP="009E0149">
      <w:pPr>
        <w:widowControl/>
        <w:numPr>
          <w:ilvl w:val="0"/>
          <w:numId w:val="15"/>
        </w:numPr>
        <w:spacing w:after="75" w:line="330" w:lineRule="atLeast"/>
        <w:ind w:left="0"/>
        <w:jc w:val="left"/>
        <w:rPr>
          <w:del w:id="73" w:author="Charles Cao" w:date="2018-08-01T15:07:00Z"/>
          <w:rFonts w:ascii="Arial" w:eastAsia="SimSun" w:hAnsi="Arial" w:cs="Arial"/>
          <w:color w:val="000000"/>
          <w:kern w:val="0"/>
          <w:szCs w:val="21"/>
        </w:rPr>
      </w:pPr>
      <w:del w:id="74" w:author="Charles Cao" w:date="2018-08-01T15:07:00Z">
        <w:r w:rsidRPr="003535CB" w:rsidDel="00526F61">
          <w:rPr>
            <w:rFonts w:ascii="Arial" w:eastAsia="SimSun" w:hAnsi="Arial" w:cs="Arial" w:hint="eastAsia"/>
            <w:b/>
            <w:bCs/>
            <w:color w:val="000000"/>
            <w:kern w:val="0"/>
            <w:szCs w:val="21"/>
          </w:rPr>
          <w:delText>创建您的小米账号。在通过网站或移动设备创建小米账号时收集的个人信息用于建立用户的个人小米账户和资料页。</w:delText>
        </w:r>
      </w:del>
    </w:p>
    <w:p w14:paraId="3EE75DBD" w14:textId="3BC58564" w:rsidR="009E0149" w:rsidRPr="003535CB" w:rsidDel="00526F61" w:rsidRDefault="009E0149" w:rsidP="009E0149">
      <w:pPr>
        <w:widowControl/>
        <w:numPr>
          <w:ilvl w:val="0"/>
          <w:numId w:val="15"/>
        </w:numPr>
        <w:spacing w:after="75" w:line="330" w:lineRule="atLeast"/>
        <w:ind w:left="0"/>
        <w:jc w:val="left"/>
        <w:rPr>
          <w:del w:id="75" w:author="Charles Cao" w:date="2018-08-01T15:07:00Z"/>
          <w:rFonts w:ascii="Arial" w:eastAsia="SimSun" w:hAnsi="Arial" w:cs="Arial"/>
          <w:color w:val="000000"/>
          <w:kern w:val="0"/>
          <w:szCs w:val="21"/>
        </w:rPr>
      </w:pPr>
      <w:del w:id="76" w:author="Charles Cao" w:date="2018-08-01T15:07:00Z">
        <w:r w:rsidRPr="003535CB" w:rsidDel="00526F61">
          <w:rPr>
            <w:rFonts w:ascii="Arial" w:eastAsia="SimSun" w:hAnsi="Arial" w:cs="Arial" w:hint="eastAsia"/>
            <w:color w:val="000000"/>
            <w:kern w:val="0"/>
            <w:szCs w:val="21"/>
          </w:rPr>
          <w:delText>处理您的订购单。与电子商务订单相关的信息可用于处理订购单和相关的售后服务，包括客户支持和重新发货。此外，订单号将用于交叉检查送货合作伙伴的订单和包裹的实际交付。收件人信息，包括姓名、地址、电话号码和邮政编码将用于送货。电子邮件地址用于向用户发送包裹跟踪信息。购买物品的清单用于打印发票，并允许客户确定包裹中的物品。</w:delText>
        </w:r>
      </w:del>
    </w:p>
    <w:p w14:paraId="4D03F307" w14:textId="782CE8A8" w:rsidR="009E0149" w:rsidRPr="003535CB" w:rsidDel="00526F61" w:rsidRDefault="009E0149" w:rsidP="009E0149">
      <w:pPr>
        <w:widowControl/>
        <w:numPr>
          <w:ilvl w:val="0"/>
          <w:numId w:val="15"/>
        </w:numPr>
        <w:spacing w:after="75" w:line="330" w:lineRule="atLeast"/>
        <w:ind w:left="0"/>
        <w:jc w:val="left"/>
        <w:rPr>
          <w:del w:id="77" w:author="Charles Cao" w:date="2018-08-01T15:07:00Z"/>
          <w:rFonts w:ascii="Arial" w:eastAsia="SimSun" w:hAnsi="Arial" w:cs="Arial"/>
          <w:color w:val="000000"/>
          <w:kern w:val="0"/>
          <w:szCs w:val="21"/>
        </w:rPr>
      </w:pPr>
      <w:del w:id="78" w:author="Charles Cao" w:date="2018-08-01T15:07:00Z">
        <w:r w:rsidRPr="003535CB" w:rsidDel="00526F61">
          <w:rPr>
            <w:rFonts w:ascii="Arial" w:eastAsia="SimSun" w:hAnsi="Arial" w:cs="Arial" w:hint="eastAsia"/>
            <w:b/>
            <w:bCs/>
            <w:color w:val="000000"/>
            <w:kern w:val="0"/>
            <w:szCs w:val="21"/>
          </w:rPr>
          <w:delText>允许您参与</w:delText>
        </w:r>
        <w:r w:rsidRPr="003535CB" w:rsidDel="00526F61">
          <w:rPr>
            <w:rFonts w:ascii="Arial" w:eastAsia="SimSun" w:hAnsi="Arial" w:cs="Arial"/>
            <w:b/>
            <w:bCs/>
            <w:color w:val="000000"/>
            <w:kern w:val="0"/>
            <w:szCs w:val="21"/>
          </w:rPr>
          <w:delText xml:space="preserve"> MIUI </w:delText>
        </w:r>
        <w:r w:rsidRPr="003535CB" w:rsidDel="00526F61">
          <w:rPr>
            <w:rFonts w:ascii="Arial" w:eastAsia="SimSun" w:hAnsi="Arial" w:cs="Arial" w:hint="eastAsia"/>
            <w:b/>
            <w:bCs/>
            <w:color w:val="000000"/>
            <w:kern w:val="0"/>
            <w:szCs w:val="21"/>
          </w:rPr>
          <w:delText>论坛。与</w:delText>
        </w:r>
        <w:r w:rsidRPr="003535CB" w:rsidDel="00526F61">
          <w:rPr>
            <w:rFonts w:ascii="Arial" w:eastAsia="SimSun" w:hAnsi="Arial" w:cs="Arial"/>
            <w:b/>
            <w:bCs/>
            <w:color w:val="000000"/>
            <w:kern w:val="0"/>
            <w:szCs w:val="21"/>
          </w:rPr>
          <w:delText xml:space="preserve"> MIUI </w:delText>
        </w:r>
        <w:r w:rsidRPr="003535CB" w:rsidDel="00526F61">
          <w:rPr>
            <w:rFonts w:ascii="Arial" w:eastAsia="SimSun" w:hAnsi="Arial" w:cs="Arial" w:hint="eastAsia"/>
            <w:b/>
            <w:bCs/>
            <w:color w:val="000000"/>
            <w:kern w:val="0"/>
            <w:szCs w:val="21"/>
          </w:rPr>
          <w:delText>论坛或其他小米网络平台有关的个人信息可能被用于个人资料页面展示、与其他用户互动、参与论坛。</w:delText>
        </w:r>
      </w:del>
    </w:p>
    <w:p w14:paraId="2B8F2571" w14:textId="7757AFFC" w:rsidR="009E0149" w:rsidRPr="003535CB" w:rsidDel="00526F61" w:rsidRDefault="009E0149" w:rsidP="009E0149">
      <w:pPr>
        <w:widowControl/>
        <w:numPr>
          <w:ilvl w:val="0"/>
          <w:numId w:val="15"/>
        </w:numPr>
        <w:spacing w:after="75" w:line="330" w:lineRule="atLeast"/>
        <w:ind w:left="0"/>
        <w:jc w:val="left"/>
        <w:rPr>
          <w:del w:id="79" w:author="Charles Cao" w:date="2018-08-01T15:07:00Z"/>
          <w:rFonts w:ascii="Arial" w:eastAsia="SimSun" w:hAnsi="Arial" w:cs="Arial"/>
          <w:color w:val="000000"/>
          <w:kern w:val="0"/>
          <w:szCs w:val="21"/>
        </w:rPr>
      </w:pPr>
      <w:del w:id="80" w:author="Charles Cao" w:date="2018-08-01T15:07:00Z">
        <w:r w:rsidRPr="003535CB" w:rsidDel="00526F61">
          <w:rPr>
            <w:rFonts w:ascii="Arial" w:eastAsia="SimSun" w:hAnsi="Arial" w:cs="Arial" w:hint="eastAsia"/>
            <w:b/>
            <w:bCs/>
            <w:color w:val="000000"/>
            <w:kern w:val="0"/>
            <w:szCs w:val="21"/>
          </w:rPr>
          <w:delText>提供小米云和其他</w:delText>
        </w:r>
        <w:r w:rsidRPr="003535CB" w:rsidDel="00526F61">
          <w:rPr>
            <w:rFonts w:ascii="Arial" w:eastAsia="SimSun" w:hAnsi="Arial" w:cs="Arial"/>
            <w:b/>
            <w:bCs/>
            <w:color w:val="000000"/>
            <w:kern w:val="0"/>
            <w:szCs w:val="21"/>
          </w:rPr>
          <w:delText xml:space="preserve"> MIUI </w:delText>
        </w:r>
        <w:r w:rsidRPr="003535CB" w:rsidDel="00526F61">
          <w:rPr>
            <w:rFonts w:ascii="Arial" w:eastAsia="SimSun" w:hAnsi="Arial" w:cs="Arial" w:hint="eastAsia"/>
            <w:b/>
            <w:bCs/>
            <w:color w:val="000000"/>
            <w:kern w:val="0"/>
            <w:szCs w:val="21"/>
          </w:rPr>
          <w:delText>服务</w:delText>
        </w:r>
        <w:r w:rsidRPr="003535CB" w:rsidDel="00526F61">
          <w:rPr>
            <w:rFonts w:ascii="Arial" w:eastAsia="SimSun" w:hAnsi="Arial" w:cs="Arial" w:hint="eastAsia"/>
            <w:color w:val="000000"/>
            <w:kern w:val="0"/>
            <w:szCs w:val="21"/>
          </w:rPr>
          <w:delText>。收集信息（设备或</w:delText>
        </w:r>
        <w:r w:rsidRPr="003535CB" w:rsidDel="00526F61">
          <w:rPr>
            <w:rFonts w:ascii="Arial" w:eastAsia="SimSun" w:hAnsi="Arial" w:cs="Arial"/>
            <w:color w:val="000000"/>
            <w:kern w:val="0"/>
            <w:szCs w:val="21"/>
          </w:rPr>
          <w:delText xml:space="preserve"> SIM </w:delText>
        </w:r>
        <w:r w:rsidRPr="003535CB" w:rsidDel="00526F61">
          <w:rPr>
            <w:rFonts w:ascii="Arial" w:eastAsia="SimSun" w:hAnsi="Arial" w:cs="Arial" w:hint="eastAsia"/>
            <w:color w:val="000000"/>
            <w:kern w:val="0"/>
            <w:szCs w:val="21"/>
          </w:rPr>
          <w:delText>卡相关信息，包括</w:delText>
        </w:r>
        <w:r w:rsidRPr="003535CB" w:rsidDel="00526F61">
          <w:rPr>
            <w:rFonts w:ascii="Arial" w:eastAsia="SimSun" w:hAnsi="Arial" w:cs="Arial"/>
            <w:color w:val="000000"/>
            <w:kern w:val="0"/>
            <w:szCs w:val="21"/>
          </w:rPr>
          <w:delText xml:space="preserve"> IMEI </w:delText>
        </w:r>
        <w:r w:rsidRPr="003535CB" w:rsidDel="00526F61">
          <w:rPr>
            <w:rFonts w:ascii="Arial" w:eastAsia="SimSun" w:hAnsi="Arial" w:cs="Arial" w:hint="eastAsia"/>
            <w:color w:val="000000"/>
            <w:kern w:val="0"/>
            <w:szCs w:val="21"/>
          </w:rPr>
          <w:delText>号码、</w:delText>
        </w:r>
        <w:r w:rsidRPr="003535CB" w:rsidDel="00526F61">
          <w:rPr>
            <w:rFonts w:ascii="Arial" w:eastAsia="SimSun" w:hAnsi="Arial" w:cs="Arial"/>
            <w:color w:val="000000"/>
            <w:kern w:val="0"/>
            <w:szCs w:val="21"/>
          </w:rPr>
          <w:delText xml:space="preserve">IMSI </w:delText>
        </w:r>
        <w:r w:rsidRPr="003535CB" w:rsidDel="00526F61">
          <w:rPr>
            <w:rFonts w:ascii="Arial" w:eastAsia="SimSun" w:hAnsi="Arial" w:cs="Arial" w:hint="eastAsia"/>
            <w:color w:val="000000"/>
            <w:kern w:val="0"/>
            <w:szCs w:val="21"/>
          </w:rPr>
          <w:delText>号码、电话号码、设备号、设备操作系统、</w:delText>
        </w:r>
        <w:r w:rsidRPr="003535CB" w:rsidDel="00526F61">
          <w:rPr>
            <w:rFonts w:ascii="Arial" w:eastAsia="SimSun" w:hAnsi="Arial" w:cs="Arial"/>
            <w:color w:val="000000"/>
            <w:kern w:val="0"/>
            <w:szCs w:val="21"/>
          </w:rPr>
          <w:delText xml:space="preserve">MAC </w:delText>
        </w:r>
        <w:r w:rsidRPr="003535CB" w:rsidDel="00526F61">
          <w:rPr>
            <w:rFonts w:ascii="Arial" w:eastAsia="SimSun" w:hAnsi="Arial" w:cs="Arial" w:hint="eastAsia"/>
            <w:color w:val="000000"/>
            <w:kern w:val="0"/>
            <w:szCs w:val="21"/>
          </w:rPr>
          <w:delText>地址、设备类别、系统和性能信息和诸如移动国家代码、移动网络代码、位置区域代码和小区标识等位置信息）用于激活</w:delText>
        </w:r>
        <w:r w:rsidRPr="003535CB" w:rsidDel="00526F61">
          <w:rPr>
            <w:rFonts w:ascii="Arial" w:eastAsia="SimSun" w:hAnsi="Arial" w:cs="Arial"/>
            <w:color w:val="000000"/>
            <w:kern w:val="0"/>
            <w:szCs w:val="21"/>
          </w:rPr>
          <w:delText xml:space="preserve"> MIUI </w:delText>
        </w:r>
        <w:r w:rsidRPr="003535CB" w:rsidDel="00526F61">
          <w:rPr>
            <w:rFonts w:ascii="Arial" w:eastAsia="SimSun" w:hAnsi="Arial" w:cs="Arial" w:hint="eastAsia"/>
            <w:color w:val="000000"/>
            <w:kern w:val="0"/>
            <w:szCs w:val="21"/>
          </w:rPr>
          <w:delText>服务，例如小米云、通话日志同步、短消息同步、查找设备，并用于用户认证和服务激活。</w:delText>
        </w:r>
      </w:del>
    </w:p>
    <w:p w14:paraId="2D9C27FC" w14:textId="3319292C" w:rsidR="009E0149" w:rsidRPr="003535CB" w:rsidDel="00526F61" w:rsidRDefault="009E0149" w:rsidP="009E0149">
      <w:pPr>
        <w:widowControl/>
        <w:numPr>
          <w:ilvl w:val="0"/>
          <w:numId w:val="15"/>
        </w:numPr>
        <w:spacing w:after="75" w:line="330" w:lineRule="atLeast"/>
        <w:ind w:left="0"/>
        <w:jc w:val="left"/>
        <w:rPr>
          <w:del w:id="81" w:author="Charles Cao" w:date="2018-08-01T15:07:00Z"/>
          <w:rFonts w:ascii="Arial" w:eastAsia="SimSun" w:hAnsi="Arial" w:cs="Arial"/>
          <w:color w:val="000000"/>
          <w:kern w:val="0"/>
          <w:szCs w:val="21"/>
        </w:rPr>
      </w:pPr>
      <w:del w:id="82" w:author="Charles Cao" w:date="2018-08-01T15:07:00Z">
        <w:r w:rsidRPr="003535CB" w:rsidDel="00526F61">
          <w:rPr>
            <w:rFonts w:ascii="Arial" w:eastAsia="SimSun" w:hAnsi="Arial" w:cs="Arial" w:hint="eastAsia"/>
            <w:b/>
            <w:bCs/>
            <w:color w:val="000000"/>
            <w:kern w:val="0"/>
            <w:szCs w:val="21"/>
          </w:rPr>
          <w:delText>诊断激活失败</w:delText>
        </w:r>
        <w:r w:rsidRPr="003535CB" w:rsidDel="00526F61">
          <w:rPr>
            <w:rFonts w:ascii="Arial" w:eastAsia="SimSun" w:hAnsi="Arial" w:cs="Arial" w:hint="eastAsia"/>
            <w:color w:val="000000"/>
            <w:kern w:val="0"/>
            <w:szCs w:val="21"/>
          </w:rPr>
          <w:delText>：相关的地理位置信息用于评估</w:delText>
        </w:r>
        <w:r w:rsidRPr="003535CB" w:rsidDel="00526F61">
          <w:rPr>
            <w:rFonts w:ascii="Arial" w:eastAsia="SimSun" w:hAnsi="Arial" w:cs="Arial"/>
            <w:color w:val="000000"/>
            <w:kern w:val="0"/>
            <w:szCs w:val="21"/>
          </w:rPr>
          <w:delText xml:space="preserve"> SIM </w:delText>
        </w:r>
        <w:r w:rsidRPr="003535CB" w:rsidDel="00526F61">
          <w:rPr>
            <w:rFonts w:ascii="Arial" w:eastAsia="SimSun" w:hAnsi="Arial" w:cs="Arial" w:hint="eastAsia"/>
            <w:color w:val="000000"/>
            <w:kern w:val="0"/>
            <w:szCs w:val="21"/>
          </w:rPr>
          <w:delText>卡激活失败（例如短信服务</w:delText>
        </w:r>
        <w:r w:rsidRPr="003535CB" w:rsidDel="00526F61">
          <w:rPr>
            <w:rFonts w:ascii="Arial" w:eastAsia="SimSun" w:hAnsi="Arial" w:cs="Arial"/>
            <w:color w:val="000000"/>
            <w:kern w:val="0"/>
            <w:szCs w:val="21"/>
          </w:rPr>
          <w:delText xml:space="preserve"> (SMS) </w:delText>
        </w:r>
        <w:r w:rsidRPr="003535CB" w:rsidDel="00526F61">
          <w:rPr>
            <w:rFonts w:ascii="Arial" w:eastAsia="SimSun" w:hAnsi="Arial" w:cs="Arial" w:hint="eastAsia"/>
            <w:color w:val="000000"/>
            <w:kern w:val="0"/>
            <w:szCs w:val="21"/>
          </w:rPr>
          <w:delText>网关和网络失效），以识别该服务的网络运营商，并向网络运营商通知这一问题。</w:delText>
        </w:r>
      </w:del>
    </w:p>
    <w:p w14:paraId="5AB6B068" w14:textId="215F7835" w:rsidR="009E0149" w:rsidRPr="003535CB" w:rsidDel="00526F61" w:rsidRDefault="009E0149" w:rsidP="009E0149">
      <w:pPr>
        <w:widowControl/>
        <w:numPr>
          <w:ilvl w:val="0"/>
          <w:numId w:val="15"/>
        </w:numPr>
        <w:spacing w:after="75" w:line="330" w:lineRule="atLeast"/>
        <w:ind w:left="0"/>
        <w:jc w:val="left"/>
        <w:rPr>
          <w:del w:id="83" w:author="Charles Cao" w:date="2018-08-01T15:07:00Z"/>
          <w:rFonts w:ascii="Arial" w:eastAsia="SimSun" w:hAnsi="Arial" w:cs="Arial"/>
          <w:color w:val="000000"/>
          <w:kern w:val="0"/>
          <w:szCs w:val="21"/>
        </w:rPr>
      </w:pPr>
      <w:del w:id="84" w:author="Charles Cao" w:date="2018-08-01T15:07:00Z">
        <w:r w:rsidRPr="003535CB" w:rsidDel="00526F61">
          <w:rPr>
            <w:rFonts w:ascii="Arial" w:eastAsia="SimSun" w:hAnsi="Arial" w:cs="Arial" w:hint="eastAsia"/>
            <w:b/>
            <w:bCs/>
            <w:color w:val="000000"/>
            <w:kern w:val="0"/>
            <w:szCs w:val="21"/>
          </w:rPr>
          <w:delText>提供其他</w:delText>
        </w:r>
        <w:r w:rsidRPr="003535CB" w:rsidDel="00526F61">
          <w:rPr>
            <w:rFonts w:ascii="Arial" w:eastAsia="SimSun" w:hAnsi="Arial" w:cs="Arial"/>
            <w:b/>
            <w:bCs/>
            <w:color w:val="000000"/>
            <w:kern w:val="0"/>
            <w:szCs w:val="21"/>
          </w:rPr>
          <w:delText xml:space="preserve"> MIUI </w:delText>
        </w:r>
        <w:r w:rsidRPr="003535CB" w:rsidDel="00526F61">
          <w:rPr>
            <w:rFonts w:ascii="Arial" w:eastAsia="SimSun" w:hAnsi="Arial" w:cs="Arial" w:hint="eastAsia"/>
            <w:b/>
            <w:bCs/>
            <w:color w:val="000000"/>
            <w:kern w:val="0"/>
            <w:szCs w:val="21"/>
          </w:rPr>
          <w:delText>服务</w:delText>
        </w:r>
        <w:r w:rsidRPr="003535CB" w:rsidDel="00526F61">
          <w:rPr>
            <w:rFonts w:ascii="Arial" w:eastAsia="SimSun" w:hAnsi="Arial" w:cs="Arial" w:hint="eastAsia"/>
            <w:color w:val="000000"/>
            <w:kern w:val="0"/>
            <w:szCs w:val="21"/>
          </w:rPr>
          <w:delText>。为每项</w:delText>
        </w:r>
        <w:r w:rsidRPr="003535CB" w:rsidDel="00526F61">
          <w:rPr>
            <w:rFonts w:ascii="Arial" w:eastAsia="SimSun" w:hAnsi="Arial" w:cs="Arial"/>
            <w:color w:val="000000"/>
            <w:kern w:val="0"/>
            <w:szCs w:val="21"/>
          </w:rPr>
          <w:delText xml:space="preserve"> MIUI </w:delText>
        </w:r>
        <w:r w:rsidRPr="003535CB" w:rsidDel="00526F61">
          <w:rPr>
            <w:rFonts w:ascii="Arial" w:eastAsia="SimSun" w:hAnsi="Arial" w:cs="Arial" w:hint="eastAsia"/>
            <w:color w:val="000000"/>
            <w:kern w:val="0"/>
            <w:szCs w:val="21"/>
          </w:rPr>
          <w:delText>服务收集的其他信息可能会用于执行该服务的功能，为了用户利益帮助提供该项服务，例如下载、更新、注册、执行与</w:delText>
        </w:r>
        <w:r w:rsidRPr="003535CB" w:rsidDel="00526F61">
          <w:rPr>
            <w:rFonts w:ascii="Arial" w:eastAsia="SimSun" w:hAnsi="Arial" w:cs="Arial"/>
            <w:color w:val="000000"/>
            <w:kern w:val="0"/>
            <w:szCs w:val="21"/>
          </w:rPr>
          <w:delText xml:space="preserve"> MIUI </w:delText>
        </w:r>
        <w:r w:rsidRPr="003535CB" w:rsidDel="00526F61">
          <w:rPr>
            <w:rFonts w:ascii="Arial" w:eastAsia="SimSun" w:hAnsi="Arial" w:cs="Arial" w:hint="eastAsia"/>
            <w:color w:val="000000"/>
            <w:kern w:val="0"/>
            <w:szCs w:val="21"/>
          </w:rPr>
          <w:delText>服务相关的活动。例如，通过主题商店收集的个人信息可能会用于根据您的下载和浏览历史提供个性化主题推荐服务。</w:delText>
        </w:r>
      </w:del>
    </w:p>
    <w:p w14:paraId="2D9A7906" w14:textId="0EC07C03" w:rsidR="009E0149" w:rsidRPr="003535CB" w:rsidDel="00526F61" w:rsidRDefault="009E0149" w:rsidP="009E0149">
      <w:pPr>
        <w:widowControl/>
        <w:numPr>
          <w:ilvl w:val="0"/>
          <w:numId w:val="15"/>
        </w:numPr>
        <w:spacing w:after="75" w:line="330" w:lineRule="atLeast"/>
        <w:ind w:left="0"/>
        <w:jc w:val="left"/>
        <w:rPr>
          <w:del w:id="85" w:author="Charles Cao" w:date="2018-08-01T15:07:00Z"/>
          <w:rFonts w:ascii="Arial" w:eastAsia="SimSun" w:hAnsi="Arial" w:cs="Arial"/>
          <w:color w:val="000000"/>
          <w:kern w:val="0"/>
          <w:szCs w:val="21"/>
        </w:rPr>
      </w:pPr>
      <w:del w:id="86" w:author="Charles Cao" w:date="2018-08-01T15:07:00Z">
        <w:r w:rsidRPr="003535CB" w:rsidDel="00526F61">
          <w:rPr>
            <w:rFonts w:ascii="Arial" w:eastAsia="SimSun" w:hAnsi="Arial" w:cs="Arial" w:hint="eastAsia"/>
            <w:b/>
            <w:bCs/>
            <w:color w:val="000000"/>
            <w:kern w:val="0"/>
            <w:szCs w:val="21"/>
          </w:rPr>
          <w:delText>提供其他</w:delText>
        </w:r>
        <w:r w:rsidRPr="003535CB" w:rsidDel="00526F61">
          <w:rPr>
            <w:rFonts w:ascii="Arial" w:eastAsia="SimSun" w:hAnsi="Arial" w:cs="Arial"/>
            <w:b/>
            <w:bCs/>
            <w:color w:val="000000"/>
            <w:kern w:val="0"/>
            <w:szCs w:val="21"/>
          </w:rPr>
          <w:delText xml:space="preserve"> MIUI </w:delText>
        </w:r>
        <w:r w:rsidRPr="003535CB" w:rsidDel="00526F61">
          <w:rPr>
            <w:rFonts w:ascii="Arial" w:eastAsia="SimSun" w:hAnsi="Arial" w:cs="Arial" w:hint="eastAsia"/>
            <w:b/>
            <w:bCs/>
            <w:color w:val="000000"/>
            <w:kern w:val="0"/>
            <w:szCs w:val="21"/>
          </w:rPr>
          <w:delText>服务</w:delText>
        </w:r>
        <w:r w:rsidRPr="003535CB" w:rsidDel="00526F61">
          <w:rPr>
            <w:rFonts w:ascii="Arial" w:eastAsia="SimSun" w:hAnsi="Arial" w:cs="Arial" w:hint="eastAsia"/>
            <w:color w:val="000000"/>
            <w:kern w:val="0"/>
            <w:szCs w:val="21"/>
          </w:rPr>
          <w:delText>。为每项</w:delText>
        </w:r>
        <w:r w:rsidRPr="003535CB" w:rsidDel="00526F61">
          <w:rPr>
            <w:rFonts w:ascii="Arial" w:eastAsia="SimSun" w:hAnsi="Arial" w:cs="Arial"/>
            <w:color w:val="000000"/>
            <w:kern w:val="0"/>
            <w:szCs w:val="21"/>
          </w:rPr>
          <w:delText xml:space="preserve"> MIUI </w:delText>
        </w:r>
        <w:r w:rsidRPr="003535CB" w:rsidDel="00526F61">
          <w:rPr>
            <w:rFonts w:ascii="Arial" w:eastAsia="SimSun" w:hAnsi="Arial" w:cs="Arial" w:hint="eastAsia"/>
            <w:color w:val="000000"/>
            <w:kern w:val="0"/>
            <w:szCs w:val="21"/>
          </w:rPr>
          <w:delText>服务收集的其他信息可能会用于执行该服务的功能，为了用户利益帮助提供该项服务，例如下载、更新、注册、执行与</w:delText>
        </w:r>
        <w:r w:rsidRPr="003535CB" w:rsidDel="00526F61">
          <w:rPr>
            <w:rFonts w:ascii="Arial" w:eastAsia="SimSun" w:hAnsi="Arial" w:cs="Arial"/>
            <w:color w:val="000000"/>
            <w:kern w:val="0"/>
            <w:szCs w:val="21"/>
          </w:rPr>
          <w:delText xml:space="preserve"> MIUI </w:delText>
        </w:r>
        <w:r w:rsidRPr="003535CB" w:rsidDel="00526F61">
          <w:rPr>
            <w:rFonts w:ascii="Arial" w:eastAsia="SimSun" w:hAnsi="Arial" w:cs="Arial" w:hint="eastAsia"/>
            <w:color w:val="000000"/>
            <w:kern w:val="0"/>
            <w:szCs w:val="21"/>
          </w:rPr>
          <w:delText>服务相关的活动。例如，通过主题商店收集的个人信息可能会用于根据您的下载和浏览历史提供个性化主题推荐服务。</w:delText>
        </w:r>
      </w:del>
    </w:p>
    <w:p w14:paraId="1A219C98" w14:textId="16C7FFB7" w:rsidR="009E0149" w:rsidRPr="003535CB" w:rsidDel="00526F61" w:rsidRDefault="009E0149" w:rsidP="009E0149">
      <w:pPr>
        <w:widowControl/>
        <w:numPr>
          <w:ilvl w:val="0"/>
          <w:numId w:val="15"/>
        </w:numPr>
        <w:spacing w:after="75" w:line="330" w:lineRule="atLeast"/>
        <w:ind w:left="0"/>
        <w:jc w:val="left"/>
        <w:rPr>
          <w:del w:id="87" w:author="Charles Cao" w:date="2018-08-01T15:07:00Z"/>
          <w:rFonts w:ascii="Arial" w:eastAsia="SimSun" w:hAnsi="Arial" w:cs="Arial"/>
          <w:color w:val="000000"/>
          <w:kern w:val="0"/>
          <w:szCs w:val="21"/>
        </w:rPr>
      </w:pPr>
      <w:del w:id="88" w:author="Charles Cao" w:date="2018-08-01T15:07:00Z">
        <w:r w:rsidRPr="003535CB" w:rsidDel="00526F61">
          <w:rPr>
            <w:rFonts w:ascii="Arial" w:eastAsia="SimSun" w:hAnsi="Arial" w:cs="Arial" w:hint="eastAsia"/>
            <w:b/>
            <w:bCs/>
            <w:color w:val="000000"/>
            <w:kern w:val="0"/>
            <w:szCs w:val="21"/>
          </w:rPr>
          <w:delText>记录照片的位置信息</w:delText>
        </w:r>
        <w:r w:rsidRPr="003535CB" w:rsidDel="00526F61">
          <w:rPr>
            <w:rFonts w:ascii="Arial" w:eastAsia="SimSun" w:hAnsi="Arial" w:cs="Arial" w:hint="eastAsia"/>
            <w:color w:val="000000"/>
            <w:kern w:val="0"/>
            <w:szCs w:val="21"/>
          </w:rPr>
          <w:delText>。您能够在拍照时记录位置信息。这一信息在照片文件夹中可见，并且位置将保存在照片的标头中。如果您不希望在拍照时记录位置，您可以随时在设备相机设置中关闭这一功能。</w:delText>
        </w:r>
      </w:del>
    </w:p>
    <w:p w14:paraId="16813CA7" w14:textId="7BF91434" w:rsidR="009E0149" w:rsidRPr="003535CB" w:rsidDel="00526F61" w:rsidRDefault="009E0149" w:rsidP="009E0149">
      <w:pPr>
        <w:widowControl/>
        <w:numPr>
          <w:ilvl w:val="0"/>
          <w:numId w:val="15"/>
        </w:numPr>
        <w:spacing w:after="75" w:line="330" w:lineRule="atLeast"/>
        <w:ind w:left="0"/>
        <w:jc w:val="left"/>
        <w:rPr>
          <w:del w:id="89" w:author="Charles Cao" w:date="2018-08-01T15:07:00Z"/>
          <w:rFonts w:ascii="Arial" w:eastAsia="SimSun" w:hAnsi="Arial" w:cs="Arial"/>
          <w:color w:val="000000"/>
          <w:kern w:val="0"/>
          <w:szCs w:val="21"/>
        </w:rPr>
      </w:pPr>
      <w:del w:id="90" w:author="Charles Cao" w:date="2018-08-01T15:07:00Z">
        <w:r w:rsidRPr="003535CB" w:rsidDel="00526F61">
          <w:rPr>
            <w:rFonts w:ascii="Arial" w:eastAsia="SimSun" w:hAnsi="Arial" w:cs="Arial" w:hint="eastAsia"/>
            <w:b/>
            <w:bCs/>
            <w:color w:val="000000"/>
            <w:kern w:val="0"/>
            <w:szCs w:val="21"/>
          </w:rPr>
          <w:delText>提供信息传送功能（例如米聊、</w:delText>
        </w:r>
        <w:r w:rsidRPr="003535CB" w:rsidDel="00526F61">
          <w:rPr>
            <w:rFonts w:ascii="Arial" w:eastAsia="SimSun" w:hAnsi="Arial" w:cs="Arial"/>
            <w:b/>
            <w:bCs/>
            <w:color w:val="000000"/>
            <w:kern w:val="0"/>
            <w:szCs w:val="21"/>
          </w:rPr>
          <w:delText>Mi Message</w:delText>
        </w:r>
        <w:r w:rsidRPr="003535CB" w:rsidDel="00526F61">
          <w:rPr>
            <w:rFonts w:ascii="Arial" w:eastAsia="SimSun" w:hAnsi="Arial" w:cs="Arial" w:hint="eastAsia"/>
            <w:b/>
            <w:bCs/>
            <w:color w:val="000000"/>
            <w:kern w:val="0"/>
            <w:szCs w:val="21"/>
          </w:rPr>
          <w:delText>）</w:delText>
        </w:r>
        <w:r w:rsidRPr="003535CB" w:rsidDel="00526F61">
          <w:rPr>
            <w:rFonts w:ascii="Arial" w:eastAsia="SimSun" w:hAnsi="Arial" w:cs="Arial" w:hint="eastAsia"/>
            <w:color w:val="000000"/>
            <w:kern w:val="0"/>
            <w:szCs w:val="21"/>
          </w:rPr>
          <w:delText>。如果您下载和使用米聊，米聊收集的信息可能会用于激活这一服务，并识别用户和信息接收者。此外，聊天记录将被保存，便于在用户重新安装应用后重新加载历史聊天，或用于设备之间的同步。信息（发送者和接收者的电话号码和</w:delText>
        </w:r>
        <w:r w:rsidRPr="003535CB" w:rsidDel="00526F61">
          <w:rPr>
            <w:rFonts w:ascii="Arial" w:eastAsia="SimSun" w:hAnsi="Arial" w:cs="Arial"/>
            <w:color w:val="000000"/>
            <w:kern w:val="0"/>
            <w:szCs w:val="21"/>
          </w:rPr>
          <w:delText xml:space="preserve"> Mi Message </w:delText>
        </w:r>
        <w:r w:rsidRPr="003535CB" w:rsidDel="00526F61">
          <w:rPr>
            <w:rFonts w:ascii="Arial" w:eastAsia="SimSun" w:hAnsi="Arial" w:cs="Arial" w:hint="eastAsia"/>
            <w:color w:val="000000"/>
            <w:kern w:val="0"/>
            <w:szCs w:val="21"/>
          </w:rPr>
          <w:delText>账号）可用于</w:delText>
        </w:r>
        <w:r w:rsidRPr="003535CB" w:rsidDel="00526F61">
          <w:rPr>
            <w:rFonts w:ascii="Arial" w:eastAsia="SimSun" w:hAnsi="Arial" w:cs="Arial"/>
            <w:color w:val="000000"/>
            <w:kern w:val="0"/>
            <w:szCs w:val="21"/>
          </w:rPr>
          <w:delText xml:space="preserve"> Mi Message </w:delText>
        </w:r>
        <w:r w:rsidRPr="003535CB" w:rsidDel="00526F61">
          <w:rPr>
            <w:rFonts w:ascii="Arial" w:eastAsia="SimSun" w:hAnsi="Arial" w:cs="Arial" w:hint="eastAsia"/>
            <w:color w:val="000000"/>
            <w:kern w:val="0"/>
            <w:szCs w:val="21"/>
          </w:rPr>
          <w:delText>服务激活，让该服务发挥作用，包括消息的路由选择。</w:delText>
        </w:r>
      </w:del>
    </w:p>
    <w:p w14:paraId="77008671" w14:textId="714F1A24" w:rsidR="009E0149" w:rsidRPr="003535CB" w:rsidDel="00526F61" w:rsidRDefault="009E0149" w:rsidP="009E0149">
      <w:pPr>
        <w:widowControl/>
        <w:numPr>
          <w:ilvl w:val="0"/>
          <w:numId w:val="15"/>
        </w:numPr>
        <w:spacing w:after="75" w:line="330" w:lineRule="atLeast"/>
        <w:ind w:left="0"/>
        <w:jc w:val="left"/>
        <w:rPr>
          <w:del w:id="91" w:author="Charles Cao" w:date="2018-08-01T15:07:00Z"/>
          <w:rFonts w:ascii="Arial" w:eastAsia="SimSun" w:hAnsi="Arial" w:cs="Arial"/>
          <w:color w:val="000000"/>
          <w:kern w:val="0"/>
          <w:szCs w:val="21"/>
        </w:rPr>
      </w:pPr>
      <w:del w:id="92" w:author="Charles Cao" w:date="2018-08-01T15:07:00Z">
        <w:r w:rsidRPr="003535CB" w:rsidDel="00526F61">
          <w:rPr>
            <w:rFonts w:ascii="Arial" w:eastAsia="SimSun" w:hAnsi="Arial" w:cs="Arial" w:hint="eastAsia"/>
            <w:b/>
            <w:bCs/>
            <w:color w:val="000000"/>
            <w:kern w:val="0"/>
            <w:szCs w:val="21"/>
          </w:rPr>
          <w:delText>提供基于位置的服务</w:delText>
        </w:r>
        <w:r w:rsidRPr="003535CB" w:rsidDel="00526F61">
          <w:rPr>
            <w:rFonts w:ascii="Arial" w:eastAsia="SimSun" w:hAnsi="Arial" w:cs="Arial" w:hint="eastAsia"/>
            <w:color w:val="000000"/>
            <w:kern w:val="0"/>
            <w:szCs w:val="21"/>
          </w:rPr>
          <w:delText>。在使用</w:delText>
        </w:r>
        <w:r w:rsidRPr="003535CB" w:rsidDel="00526F61">
          <w:rPr>
            <w:rFonts w:ascii="Arial" w:eastAsia="SimSun" w:hAnsi="Arial" w:cs="Arial"/>
            <w:color w:val="000000"/>
            <w:kern w:val="0"/>
            <w:szCs w:val="21"/>
          </w:rPr>
          <w:delText xml:space="preserve"> MIUI </w:delText>
        </w:r>
        <w:r w:rsidRPr="003535CB" w:rsidDel="00526F61">
          <w:rPr>
            <w:rFonts w:ascii="Arial" w:eastAsia="SimSun" w:hAnsi="Arial" w:cs="Arial" w:hint="eastAsia"/>
            <w:color w:val="000000"/>
            <w:kern w:val="0"/>
            <w:szCs w:val="21"/>
          </w:rPr>
          <w:delText>服务时，我们或第三方服务供应商可能会使用位置信息以为您提供正确版本的服务，并且提供准确的位置，以获得尽可能好的用户体验，例如天气信息、位置接入（作为安卓平台的一部分）。您可以随时进入设备设置或停止使用这一应用程序来关闭这一功能。</w:delText>
        </w:r>
      </w:del>
    </w:p>
    <w:p w14:paraId="6A328A98" w14:textId="20B23206" w:rsidR="009E0149" w:rsidRPr="003535CB" w:rsidDel="00526F61" w:rsidRDefault="009E0149" w:rsidP="009E0149">
      <w:pPr>
        <w:widowControl/>
        <w:numPr>
          <w:ilvl w:val="0"/>
          <w:numId w:val="15"/>
        </w:numPr>
        <w:spacing w:after="75" w:line="330" w:lineRule="atLeast"/>
        <w:ind w:left="0"/>
        <w:jc w:val="left"/>
        <w:rPr>
          <w:del w:id="93" w:author="Charles Cao" w:date="2018-08-01T15:07:00Z"/>
          <w:rFonts w:ascii="Arial" w:eastAsia="SimSun" w:hAnsi="Arial" w:cs="Arial"/>
          <w:color w:val="000000"/>
          <w:kern w:val="0"/>
          <w:szCs w:val="21"/>
        </w:rPr>
      </w:pPr>
      <w:del w:id="94" w:author="Charles Cao" w:date="2018-08-01T15:07:00Z">
        <w:r w:rsidRPr="003535CB" w:rsidDel="00526F61">
          <w:rPr>
            <w:rFonts w:ascii="Arial" w:eastAsia="SimSun" w:hAnsi="Arial" w:cs="Arial" w:hint="eastAsia"/>
            <w:b/>
            <w:bCs/>
            <w:color w:val="000000"/>
            <w:kern w:val="0"/>
            <w:szCs w:val="21"/>
          </w:rPr>
          <w:delText>改善用户体验</w:delText>
        </w:r>
        <w:r w:rsidRPr="003535CB" w:rsidDel="00526F61">
          <w:rPr>
            <w:rFonts w:ascii="Arial" w:eastAsia="SimSun" w:hAnsi="Arial" w:cs="Arial" w:hint="eastAsia"/>
            <w:color w:val="000000"/>
            <w:kern w:val="0"/>
            <w:szCs w:val="21"/>
          </w:rPr>
          <w:delText>。某些选择性加入功能，例如用户体验计划，允许小米分析用户如何使用手机和</w:delText>
        </w:r>
        <w:r w:rsidRPr="003535CB" w:rsidDel="00526F61">
          <w:rPr>
            <w:rFonts w:ascii="Arial" w:eastAsia="SimSun" w:hAnsi="Arial" w:cs="Arial"/>
            <w:color w:val="000000"/>
            <w:kern w:val="0"/>
            <w:szCs w:val="21"/>
          </w:rPr>
          <w:delText xml:space="preserve"> MIUI </w:delText>
        </w:r>
        <w:r w:rsidRPr="003535CB" w:rsidDel="00526F61">
          <w:rPr>
            <w:rFonts w:ascii="Arial" w:eastAsia="SimSun" w:hAnsi="Arial" w:cs="Arial" w:hint="eastAsia"/>
            <w:color w:val="000000"/>
            <w:kern w:val="0"/>
            <w:szCs w:val="21"/>
          </w:rPr>
          <w:delText>服务的数据，以改善用户体验，例如发送崩溃报告。</w:delText>
        </w:r>
      </w:del>
    </w:p>
    <w:p w14:paraId="2FFBD8A3" w14:textId="1815840C" w:rsidR="009E0149" w:rsidRPr="003535CB" w:rsidDel="00526F61" w:rsidRDefault="009E0149" w:rsidP="009E0149">
      <w:pPr>
        <w:widowControl/>
        <w:numPr>
          <w:ilvl w:val="0"/>
          <w:numId w:val="15"/>
        </w:numPr>
        <w:spacing w:after="75" w:line="330" w:lineRule="atLeast"/>
        <w:ind w:left="0"/>
        <w:jc w:val="left"/>
        <w:rPr>
          <w:del w:id="95" w:author="Charles Cao" w:date="2018-08-01T15:07:00Z"/>
          <w:rFonts w:ascii="Arial" w:eastAsia="SimSun" w:hAnsi="Arial" w:cs="Arial"/>
          <w:color w:val="000000"/>
          <w:kern w:val="0"/>
          <w:szCs w:val="21"/>
        </w:rPr>
      </w:pPr>
      <w:del w:id="96" w:author="Charles Cao" w:date="2018-08-01T15:07:00Z">
        <w:r w:rsidRPr="003535CB" w:rsidDel="00526F61">
          <w:rPr>
            <w:rFonts w:ascii="Arial" w:eastAsia="SimSun" w:hAnsi="Arial" w:cs="Arial" w:hint="eastAsia"/>
            <w:b/>
            <w:bCs/>
            <w:color w:val="000000"/>
            <w:kern w:val="0"/>
            <w:szCs w:val="21"/>
          </w:rPr>
          <w:delText>允许您使用安全中心</w:delText>
        </w:r>
        <w:r w:rsidRPr="003535CB" w:rsidDel="00526F61">
          <w:rPr>
            <w:rFonts w:ascii="Arial" w:eastAsia="SimSun" w:hAnsi="Arial" w:cs="Arial" w:hint="eastAsia"/>
            <w:color w:val="000000"/>
            <w:kern w:val="0"/>
            <w:szCs w:val="21"/>
          </w:rPr>
          <w:delText>。收集的信息可能会用于安全中心的安全和系统维护功能，例如广告拦截、病毒扫描、省电模式、黑名单、清理器等。其中有些功能是由第三方服务供应商运营的。信息（像病毒定义列表之类的非个人信息）将用于病毒扫描功能。</w:delText>
        </w:r>
      </w:del>
    </w:p>
    <w:p w14:paraId="6BB2C2DF" w14:textId="1C2B14A8" w:rsidR="009E0149" w:rsidRPr="003535CB" w:rsidDel="00526F61" w:rsidRDefault="009E0149" w:rsidP="009E0149">
      <w:pPr>
        <w:widowControl/>
        <w:numPr>
          <w:ilvl w:val="0"/>
          <w:numId w:val="15"/>
        </w:numPr>
        <w:spacing w:after="75" w:line="330" w:lineRule="atLeast"/>
        <w:ind w:left="0"/>
        <w:jc w:val="left"/>
        <w:rPr>
          <w:del w:id="97" w:author="Charles Cao" w:date="2018-08-01T15:07:00Z"/>
          <w:rFonts w:ascii="Arial" w:eastAsia="SimSun" w:hAnsi="Arial" w:cs="Arial"/>
          <w:color w:val="000000"/>
          <w:kern w:val="0"/>
          <w:szCs w:val="21"/>
        </w:rPr>
      </w:pPr>
      <w:del w:id="98" w:author="Charles Cao" w:date="2018-08-01T15:07:00Z">
        <w:r w:rsidRPr="003535CB" w:rsidDel="00526F61">
          <w:rPr>
            <w:rFonts w:ascii="Arial" w:eastAsia="SimSun" w:hAnsi="Arial" w:cs="Arial" w:hint="eastAsia"/>
            <w:b/>
            <w:bCs/>
            <w:color w:val="000000"/>
            <w:kern w:val="0"/>
            <w:szCs w:val="21"/>
          </w:rPr>
          <w:delText>提供推送服务</w:delText>
        </w:r>
        <w:r w:rsidRPr="003535CB" w:rsidDel="00526F61">
          <w:rPr>
            <w:rFonts w:ascii="Arial" w:eastAsia="SimSun" w:hAnsi="Arial" w:cs="Arial" w:hint="eastAsia"/>
            <w:color w:val="000000"/>
            <w:kern w:val="0"/>
            <w:szCs w:val="21"/>
          </w:rPr>
          <w:delText>。小米账号和</w:delText>
        </w:r>
        <w:r w:rsidRPr="003535CB" w:rsidDel="00526F61">
          <w:rPr>
            <w:rFonts w:ascii="Arial" w:eastAsia="SimSun" w:hAnsi="Arial" w:cs="Arial"/>
            <w:color w:val="000000"/>
            <w:kern w:val="0"/>
            <w:szCs w:val="21"/>
          </w:rPr>
          <w:delText xml:space="preserve"> IMEI </w:delText>
        </w:r>
        <w:r w:rsidRPr="003535CB" w:rsidDel="00526F61">
          <w:rPr>
            <w:rFonts w:ascii="Arial" w:eastAsia="SimSun" w:hAnsi="Arial" w:cs="Arial" w:hint="eastAsia"/>
            <w:color w:val="000000"/>
            <w:kern w:val="0"/>
            <w:szCs w:val="21"/>
          </w:rPr>
          <w:delText>号码也将用于提供小米推送服务，以评估广告表现和从</w:delText>
        </w:r>
        <w:r w:rsidRPr="003535CB" w:rsidDel="00526F61">
          <w:rPr>
            <w:rFonts w:ascii="Arial" w:eastAsia="SimSun" w:hAnsi="Arial" w:cs="Arial"/>
            <w:color w:val="000000"/>
            <w:kern w:val="0"/>
            <w:szCs w:val="21"/>
          </w:rPr>
          <w:delText xml:space="preserve"> MIUI </w:delText>
        </w:r>
        <w:r w:rsidRPr="003535CB" w:rsidDel="00526F61">
          <w:rPr>
            <w:rFonts w:ascii="Arial" w:eastAsia="SimSun" w:hAnsi="Arial" w:cs="Arial" w:hint="eastAsia"/>
            <w:color w:val="000000"/>
            <w:kern w:val="0"/>
            <w:szCs w:val="21"/>
          </w:rPr>
          <w:delText>发送软件更新或新产品发布的通知，包括销售和促销信息。您可以随时通过更改</w:delText>
        </w:r>
        <w:r w:rsidRPr="003535CB" w:rsidDel="00526F61">
          <w:rPr>
            <w:rFonts w:ascii="Arial" w:eastAsia="SimSun" w:hAnsi="Arial" w:cs="Arial"/>
            <w:color w:val="000000"/>
            <w:kern w:val="0"/>
            <w:szCs w:val="21"/>
          </w:rPr>
          <w:delText>“</w:delText>
        </w:r>
        <w:r w:rsidRPr="003535CB" w:rsidDel="00526F61">
          <w:rPr>
            <w:rFonts w:ascii="Arial" w:eastAsia="SimSun" w:hAnsi="Arial" w:cs="Arial" w:hint="eastAsia"/>
            <w:color w:val="000000"/>
            <w:kern w:val="0"/>
            <w:szCs w:val="21"/>
          </w:rPr>
          <w:delText>设置</w:delText>
        </w:r>
        <w:r w:rsidRPr="003535CB" w:rsidDel="00526F61">
          <w:rPr>
            <w:rFonts w:ascii="Arial" w:eastAsia="SimSun" w:hAnsi="Arial" w:cs="Arial"/>
            <w:color w:val="000000"/>
            <w:kern w:val="0"/>
            <w:szCs w:val="21"/>
          </w:rPr>
          <w:delText>”</w:delText>
        </w:r>
        <w:r w:rsidRPr="003535CB" w:rsidDel="00526F61">
          <w:rPr>
            <w:rFonts w:ascii="Arial" w:eastAsia="SimSun" w:hAnsi="Arial" w:cs="Arial" w:hint="eastAsia"/>
            <w:color w:val="000000"/>
            <w:kern w:val="0"/>
            <w:szCs w:val="21"/>
          </w:rPr>
          <w:delText>项下的偏好选项来关闭这一功能。</w:delText>
        </w:r>
      </w:del>
    </w:p>
    <w:p w14:paraId="43EAE72A" w14:textId="22D35B27" w:rsidR="009E0149" w:rsidRPr="003535CB" w:rsidDel="00526F61" w:rsidRDefault="009E0149" w:rsidP="009E0149">
      <w:pPr>
        <w:widowControl/>
        <w:numPr>
          <w:ilvl w:val="0"/>
          <w:numId w:val="15"/>
        </w:numPr>
        <w:spacing w:after="75" w:line="330" w:lineRule="atLeast"/>
        <w:ind w:left="0"/>
        <w:jc w:val="left"/>
        <w:rPr>
          <w:del w:id="99" w:author="Charles Cao" w:date="2018-08-01T15:07:00Z"/>
          <w:rFonts w:ascii="Arial" w:eastAsia="SimSun" w:hAnsi="Arial" w:cs="Arial"/>
          <w:color w:val="000000"/>
          <w:kern w:val="0"/>
          <w:szCs w:val="21"/>
        </w:rPr>
      </w:pPr>
      <w:del w:id="100" w:author="Charles Cao" w:date="2018-08-01T15:07:00Z">
        <w:r w:rsidRPr="003535CB" w:rsidDel="00526F61">
          <w:rPr>
            <w:rFonts w:ascii="Arial" w:eastAsia="SimSun" w:hAnsi="Arial" w:cs="Arial" w:hint="eastAsia"/>
            <w:b/>
            <w:bCs/>
            <w:color w:val="000000"/>
            <w:kern w:val="0"/>
            <w:szCs w:val="21"/>
          </w:rPr>
          <w:delText>验证用户身份</w:delText>
        </w:r>
        <w:r w:rsidRPr="003535CB" w:rsidDel="00526F61">
          <w:rPr>
            <w:rFonts w:ascii="Arial" w:eastAsia="SimSun" w:hAnsi="Arial" w:cs="Arial" w:hint="eastAsia"/>
            <w:color w:val="000000"/>
            <w:kern w:val="0"/>
            <w:szCs w:val="21"/>
          </w:rPr>
          <w:delText>。小米使用</w:delText>
        </w:r>
        <w:r w:rsidRPr="003535CB" w:rsidDel="00526F61">
          <w:rPr>
            <w:rFonts w:ascii="Arial" w:eastAsia="SimSun" w:hAnsi="Arial" w:cs="Arial"/>
            <w:color w:val="000000"/>
            <w:kern w:val="0"/>
            <w:szCs w:val="21"/>
          </w:rPr>
          <w:delText xml:space="preserve"> ECV </w:delText>
        </w:r>
        <w:r w:rsidRPr="003535CB" w:rsidDel="00526F61">
          <w:rPr>
            <w:rFonts w:ascii="Arial" w:eastAsia="SimSun" w:hAnsi="Arial" w:cs="Arial" w:hint="eastAsia"/>
            <w:color w:val="000000"/>
            <w:kern w:val="0"/>
            <w:szCs w:val="21"/>
          </w:rPr>
          <w:delText>值来验证用户身份，确保黑客或未经授权的人员无法登陆。</w:delText>
        </w:r>
      </w:del>
    </w:p>
    <w:p w14:paraId="25B2FD5E" w14:textId="0AFBE799" w:rsidR="009E0149" w:rsidRPr="003535CB" w:rsidDel="00526F61" w:rsidRDefault="009E0149" w:rsidP="009E0149">
      <w:pPr>
        <w:widowControl/>
        <w:numPr>
          <w:ilvl w:val="0"/>
          <w:numId w:val="15"/>
        </w:numPr>
        <w:spacing w:after="75" w:line="330" w:lineRule="atLeast"/>
        <w:ind w:left="0"/>
        <w:jc w:val="left"/>
        <w:rPr>
          <w:del w:id="101" w:author="Charles Cao" w:date="2018-08-01T15:07:00Z"/>
          <w:rFonts w:ascii="Arial" w:eastAsia="SimSun" w:hAnsi="Arial" w:cs="Arial"/>
          <w:color w:val="000000"/>
          <w:kern w:val="0"/>
          <w:szCs w:val="21"/>
        </w:rPr>
      </w:pPr>
      <w:del w:id="102" w:author="Charles Cao" w:date="2018-08-01T15:07:00Z">
        <w:r w:rsidRPr="003535CB" w:rsidDel="00526F61">
          <w:rPr>
            <w:rFonts w:ascii="Arial" w:eastAsia="SimSun" w:hAnsi="Arial" w:cs="Arial" w:hint="eastAsia"/>
            <w:b/>
            <w:bCs/>
            <w:color w:val="000000"/>
            <w:kern w:val="0"/>
            <w:szCs w:val="21"/>
          </w:rPr>
          <w:delText>收集用户反馈</w:delText>
        </w:r>
        <w:r w:rsidRPr="003535CB" w:rsidDel="00526F61">
          <w:rPr>
            <w:rFonts w:ascii="Arial" w:eastAsia="SimSun" w:hAnsi="Arial" w:cs="Arial" w:hint="eastAsia"/>
            <w:color w:val="000000"/>
            <w:kern w:val="0"/>
            <w:szCs w:val="21"/>
          </w:rPr>
          <w:delText>。您选择提供的反馈对帮助小米改进我们的服务而言极为珍贵。为了跟踪您选择提供的反馈，小米可能会使用您所提供的个人信息与您联系，并保留记录。</w:delText>
        </w:r>
      </w:del>
    </w:p>
    <w:p w14:paraId="5EAEC115" w14:textId="0B4B236E" w:rsidR="009E0149" w:rsidRPr="003535CB" w:rsidDel="00526F61" w:rsidRDefault="009E0149" w:rsidP="009E0149">
      <w:pPr>
        <w:widowControl/>
        <w:numPr>
          <w:ilvl w:val="0"/>
          <w:numId w:val="15"/>
        </w:numPr>
        <w:spacing w:after="75" w:line="330" w:lineRule="atLeast"/>
        <w:ind w:left="0"/>
        <w:jc w:val="left"/>
        <w:rPr>
          <w:del w:id="103" w:author="Charles Cao" w:date="2018-08-01T15:07:00Z"/>
          <w:rFonts w:ascii="Arial" w:eastAsia="SimSun" w:hAnsi="Arial" w:cs="Arial"/>
          <w:color w:val="000000"/>
          <w:kern w:val="0"/>
          <w:szCs w:val="21"/>
        </w:rPr>
      </w:pPr>
      <w:del w:id="104" w:author="Charles Cao" w:date="2018-08-01T15:07:00Z">
        <w:r w:rsidRPr="003535CB" w:rsidDel="00526F61">
          <w:rPr>
            <w:rFonts w:ascii="Arial" w:eastAsia="SimSun" w:hAnsi="Arial" w:cs="Arial" w:hint="eastAsia"/>
            <w:b/>
            <w:bCs/>
            <w:color w:val="000000"/>
            <w:kern w:val="0"/>
            <w:szCs w:val="21"/>
          </w:rPr>
          <w:delText>发送通知</w:delText>
        </w:r>
        <w:r w:rsidRPr="003535CB" w:rsidDel="00526F61">
          <w:rPr>
            <w:rFonts w:ascii="Arial" w:eastAsia="SimSun" w:hAnsi="Arial" w:cs="Arial" w:hint="eastAsia"/>
            <w:color w:val="000000"/>
            <w:kern w:val="0"/>
            <w:szCs w:val="21"/>
          </w:rPr>
          <w:delText>。我们可能会不时使用您的个人信息来发送重要通知，例如有关购买物的通信和我们的条款、条件和政策变更。</w:delText>
        </w:r>
      </w:del>
    </w:p>
    <w:p w14:paraId="71323CD6" w14:textId="0EA3D660" w:rsidR="009E0149" w:rsidRPr="003535CB" w:rsidDel="00526F61" w:rsidRDefault="009E0149" w:rsidP="009E0149">
      <w:pPr>
        <w:widowControl/>
        <w:numPr>
          <w:ilvl w:val="0"/>
          <w:numId w:val="15"/>
        </w:numPr>
        <w:spacing w:after="75" w:line="330" w:lineRule="atLeast"/>
        <w:ind w:left="0"/>
        <w:jc w:val="left"/>
        <w:rPr>
          <w:del w:id="105" w:author="Charles Cao" w:date="2018-08-01T15:07:00Z"/>
          <w:rFonts w:ascii="Arial" w:eastAsia="SimSun" w:hAnsi="Arial" w:cs="Arial"/>
          <w:color w:val="000000"/>
          <w:kern w:val="0"/>
          <w:szCs w:val="21"/>
        </w:rPr>
      </w:pPr>
      <w:del w:id="106" w:author="Charles Cao" w:date="2018-08-01T15:07:00Z">
        <w:r w:rsidRPr="003535CB" w:rsidDel="00526F61">
          <w:rPr>
            <w:rFonts w:ascii="Arial" w:eastAsia="SimSun" w:hAnsi="Arial" w:cs="Arial" w:hint="eastAsia"/>
            <w:b/>
            <w:bCs/>
            <w:color w:val="000000"/>
            <w:kern w:val="0"/>
            <w:szCs w:val="21"/>
          </w:rPr>
          <w:delText>进行促销活动</w:delText>
        </w:r>
        <w:r w:rsidRPr="003535CB" w:rsidDel="00526F61">
          <w:rPr>
            <w:rFonts w:ascii="Arial" w:eastAsia="SimSun" w:hAnsi="Arial" w:cs="Arial" w:hint="eastAsia"/>
            <w:color w:val="000000"/>
            <w:kern w:val="0"/>
            <w:szCs w:val="21"/>
          </w:rPr>
          <w:delText>。如果您通过小米的</w:delText>
        </w:r>
        <w:r w:rsidRPr="003535CB" w:rsidDel="00526F61">
          <w:rPr>
            <w:rFonts w:ascii="Arial" w:eastAsia="SimSun" w:hAnsi="Arial" w:cs="Arial"/>
            <w:color w:val="000000"/>
            <w:kern w:val="0"/>
            <w:szCs w:val="21"/>
          </w:rPr>
          <w:delText xml:space="preserve"> Facebook </w:delText>
        </w:r>
        <w:r w:rsidRPr="003535CB" w:rsidDel="00526F61">
          <w:rPr>
            <w:rFonts w:ascii="Arial" w:eastAsia="SimSun" w:hAnsi="Arial" w:cs="Arial" w:hint="eastAsia"/>
            <w:color w:val="000000"/>
            <w:kern w:val="0"/>
            <w:szCs w:val="21"/>
          </w:rPr>
          <w:delText>页面或其他社交媒体平台参与了抽奖、比赛或类似的促销，我们可能会使用您提供的个人信息来管理这些项目。</w:delText>
        </w:r>
      </w:del>
    </w:p>
    <w:p w14:paraId="2F54C166" w14:textId="1A17ECDE" w:rsidR="009E0149" w:rsidRPr="003535CB" w:rsidDel="00526F61" w:rsidRDefault="009E0149" w:rsidP="009E0149">
      <w:pPr>
        <w:widowControl/>
        <w:spacing w:line="420" w:lineRule="atLeast"/>
        <w:jc w:val="left"/>
        <w:outlineLvl w:val="3"/>
        <w:rPr>
          <w:del w:id="107" w:author="Charles Cao" w:date="2018-08-01T15:07:00Z"/>
          <w:rFonts w:ascii="Arial" w:eastAsia="SimSun" w:hAnsi="Arial" w:cs="Arial"/>
          <w:b/>
          <w:bCs/>
          <w:color w:val="000000"/>
          <w:kern w:val="0"/>
          <w:sz w:val="24"/>
          <w:szCs w:val="24"/>
        </w:rPr>
      </w:pPr>
      <w:del w:id="108" w:author="Charles Cao" w:date="2018-08-01T15:07:00Z">
        <w:r w:rsidRPr="003535CB" w:rsidDel="00526F61">
          <w:rPr>
            <w:rFonts w:ascii="Arial" w:eastAsia="SimSun" w:hAnsi="Arial" w:cs="Arial" w:hint="eastAsia"/>
            <w:b/>
            <w:bCs/>
            <w:color w:val="000000"/>
            <w:kern w:val="0"/>
            <w:sz w:val="24"/>
            <w:szCs w:val="24"/>
          </w:rPr>
          <w:delText>直接推广</w:delText>
        </w:r>
      </w:del>
    </w:p>
    <w:p w14:paraId="618C3002" w14:textId="20673752" w:rsidR="009E0149" w:rsidRPr="003535CB" w:rsidDel="00526F61" w:rsidRDefault="009E0149" w:rsidP="009E0149">
      <w:pPr>
        <w:widowControl/>
        <w:numPr>
          <w:ilvl w:val="0"/>
          <w:numId w:val="16"/>
        </w:numPr>
        <w:spacing w:after="75" w:line="330" w:lineRule="atLeast"/>
        <w:ind w:left="0"/>
        <w:jc w:val="left"/>
        <w:rPr>
          <w:del w:id="109" w:author="Charles Cao" w:date="2018-08-01T15:07:00Z"/>
          <w:rFonts w:ascii="Arial" w:eastAsia="SimSun" w:hAnsi="Arial" w:cs="Arial"/>
          <w:color w:val="000000"/>
          <w:kern w:val="0"/>
          <w:szCs w:val="21"/>
        </w:rPr>
      </w:pPr>
      <w:del w:id="110" w:author="Charles Cao" w:date="2018-08-01T15:07:00Z">
        <w:r w:rsidRPr="003535CB" w:rsidDel="00526F61">
          <w:rPr>
            <w:rFonts w:ascii="Arial" w:eastAsia="SimSun" w:hAnsi="Arial" w:cs="Arial" w:hint="eastAsia"/>
            <w:color w:val="000000"/>
            <w:kern w:val="0"/>
            <w:szCs w:val="21"/>
          </w:rPr>
          <w:delText>我们可能会使用您的姓名、电话号码、电子邮箱地址、小米账号、</w:delText>
        </w:r>
        <w:r w:rsidRPr="003535CB" w:rsidDel="00526F61">
          <w:rPr>
            <w:rFonts w:ascii="Arial" w:eastAsia="SimSun" w:hAnsi="Arial" w:cs="Arial"/>
            <w:color w:val="000000"/>
            <w:kern w:val="0"/>
            <w:szCs w:val="21"/>
          </w:rPr>
          <w:delText xml:space="preserve">IMEI </w:delText>
        </w:r>
        <w:r w:rsidRPr="003535CB" w:rsidDel="00526F61">
          <w:rPr>
            <w:rFonts w:ascii="Arial" w:eastAsia="SimSun" w:hAnsi="Arial" w:cs="Arial" w:hint="eastAsia"/>
            <w:color w:val="000000"/>
            <w:kern w:val="0"/>
            <w:szCs w:val="21"/>
          </w:rPr>
          <w:delText>号码向您提供小米</w:delText>
        </w:r>
      </w:del>
      <w:ins w:id="111" w:author="mi-li" w:date="2018-04-22T23:45:00Z">
        <w:del w:id="112" w:author="Charles Cao" w:date="2018-07-31T16:29:00Z">
          <w:r w:rsidR="00200A35" w:rsidRPr="003535CB" w:rsidDel="00232820">
            <w:rPr>
              <w:rFonts w:ascii="Arial" w:eastAsia="SimSun" w:hAnsi="Arial" w:cs="Arial"/>
              <w:color w:val="000000"/>
              <w:kern w:val="0"/>
              <w:szCs w:val="21"/>
            </w:rPr>
            <w:delText>xx</w:delText>
          </w:r>
        </w:del>
      </w:ins>
      <w:del w:id="113" w:author="Charles Cao" w:date="2018-08-01T15:07:00Z">
        <w:r w:rsidRPr="003535CB" w:rsidDel="00526F61">
          <w:rPr>
            <w:rFonts w:ascii="Arial" w:eastAsia="SimSun" w:hAnsi="Arial" w:cs="Arial" w:hint="eastAsia"/>
            <w:color w:val="000000"/>
            <w:kern w:val="0"/>
            <w:szCs w:val="21"/>
          </w:rPr>
          <w:delText>公司及其合作伙伴（提供网络、移动应用程序和云产品和服务）的产品和服务相关的推广资料。为了提供更好的用户体验，我们会根据您的购买历史、网站浏览历史、生日、年龄、性别和地理位置等信息推荐上述产品、服务和活动。我们严格遵守您所在地的数据保护法，要求独立的明确许可，所以我们只会在征得您的同意或您表示不反对时使用您的个人信息。您有权终止我们使用计划用于直接推广的个人数据。如果您不再希望接收某些类别的电子邮件，您可以通过每封邮件底部的取消订阅链接来取消订阅。我们不会将您的个人信息传送给我们的商业伙伴以便用于直接推广。</w:delText>
        </w:r>
      </w:del>
    </w:p>
    <w:p w14:paraId="5A1AA147" w14:textId="2DD3B35E" w:rsidR="009E0149" w:rsidRPr="003535CB" w:rsidRDefault="009E0149" w:rsidP="009E0149">
      <w:pPr>
        <w:widowControl/>
        <w:spacing w:line="420" w:lineRule="atLeast"/>
        <w:jc w:val="left"/>
        <w:outlineLvl w:val="3"/>
        <w:rPr>
          <w:rFonts w:ascii="Arial" w:eastAsia="SimSun" w:hAnsi="Arial" w:cs="Arial"/>
          <w:b/>
          <w:bCs/>
          <w:color w:val="000000"/>
          <w:kern w:val="0"/>
          <w:sz w:val="24"/>
          <w:szCs w:val="24"/>
        </w:rPr>
      </w:pPr>
      <w:r w:rsidRPr="003535CB">
        <w:rPr>
          <w:rFonts w:ascii="Arial" w:eastAsia="SimSun" w:hAnsi="Arial" w:cs="Arial"/>
          <w:b/>
          <w:bCs/>
          <w:color w:val="000000"/>
          <w:kern w:val="0"/>
          <w:sz w:val="24"/>
          <w:szCs w:val="24"/>
        </w:rPr>
        <w:t xml:space="preserve">Cookie </w:t>
      </w:r>
      <w:r w:rsidRPr="003535CB">
        <w:rPr>
          <w:rFonts w:ascii="Arial" w:eastAsia="SimSun" w:hAnsi="Arial" w:cs="Arial" w:hint="eastAsia"/>
          <w:b/>
          <w:bCs/>
          <w:color w:val="000000"/>
          <w:kern w:val="0"/>
          <w:sz w:val="24"/>
          <w:szCs w:val="24"/>
        </w:rPr>
        <w:t>和其他技术（只在浏览</w:t>
      </w:r>
      <w:commentRangeStart w:id="114"/>
      <w:r w:rsidRPr="003535CB">
        <w:rPr>
          <w:rFonts w:ascii="Arial" w:eastAsia="SimSun" w:hAnsi="Arial" w:cs="Arial"/>
          <w:b/>
          <w:bCs/>
          <w:color w:val="000000"/>
          <w:kern w:val="0"/>
          <w:sz w:val="24"/>
          <w:szCs w:val="24"/>
        </w:rPr>
        <w:t xml:space="preserve"> www.</w:t>
      </w:r>
      <w:del w:id="115" w:author="Charles Cao" w:date="2018-08-01T15:07:00Z">
        <w:r w:rsidRPr="003535CB" w:rsidDel="005D703A">
          <w:rPr>
            <w:rFonts w:ascii="Arial" w:eastAsia="SimSun" w:hAnsi="Arial" w:cs="Arial"/>
            <w:b/>
            <w:bCs/>
            <w:color w:val="000000"/>
            <w:kern w:val="0"/>
            <w:sz w:val="24"/>
            <w:szCs w:val="24"/>
          </w:rPr>
          <w:delText>mi</w:delText>
        </w:r>
      </w:del>
      <w:ins w:id="116" w:author="Charles Cao" w:date="2018-08-01T15:07:00Z">
        <w:r w:rsidR="005D703A" w:rsidRPr="00DF45C6">
          <w:rPr>
            <w:rFonts w:ascii="Arial" w:eastAsia="SimSun" w:hAnsi="Arial" w:cs="Arial" w:hint="eastAsia"/>
            <w:b/>
            <w:bCs/>
            <w:color w:val="000000"/>
            <w:kern w:val="0"/>
            <w:sz w:val="24"/>
            <w:szCs w:val="24"/>
          </w:rPr>
          <w:t>pl</w:t>
        </w:r>
        <w:r w:rsidR="005D703A" w:rsidRPr="00DF45C6">
          <w:rPr>
            <w:rFonts w:ascii="Arial" w:eastAsia="SimSun" w:hAnsi="Arial" w:cs="Arial"/>
            <w:b/>
            <w:bCs/>
            <w:color w:val="000000"/>
            <w:kern w:val="0"/>
            <w:sz w:val="24"/>
            <w:szCs w:val="24"/>
          </w:rPr>
          <w:t>-mi</w:t>
        </w:r>
      </w:ins>
      <w:r w:rsidRPr="003535CB">
        <w:rPr>
          <w:rFonts w:ascii="Arial" w:eastAsia="SimSun" w:hAnsi="Arial" w:cs="Arial"/>
          <w:b/>
          <w:bCs/>
          <w:color w:val="000000"/>
          <w:kern w:val="0"/>
          <w:sz w:val="24"/>
          <w:szCs w:val="24"/>
        </w:rPr>
        <w:t xml:space="preserve">.com </w:t>
      </w:r>
      <w:commentRangeEnd w:id="114"/>
      <w:r w:rsidR="00200A35" w:rsidRPr="003535CB">
        <w:rPr>
          <w:rStyle w:val="ab"/>
        </w:rPr>
        <w:commentReference w:id="114"/>
      </w:r>
      <w:r w:rsidRPr="003535CB">
        <w:rPr>
          <w:rFonts w:ascii="Arial" w:eastAsia="SimSun" w:hAnsi="Arial" w:cs="Arial"/>
          <w:b/>
          <w:bCs/>
          <w:color w:val="000000"/>
          <w:kern w:val="0"/>
          <w:sz w:val="24"/>
          <w:szCs w:val="24"/>
        </w:rPr>
        <w:t>时）</w:t>
      </w:r>
    </w:p>
    <w:p w14:paraId="4AAA17DB" w14:textId="58A15C5E" w:rsidR="009E0149" w:rsidRPr="003535CB" w:rsidRDefault="009E0149" w:rsidP="009E0149">
      <w:pPr>
        <w:widowControl/>
        <w:numPr>
          <w:ilvl w:val="0"/>
          <w:numId w:val="17"/>
        </w:numPr>
        <w:spacing w:after="75" w:line="330" w:lineRule="atLeast"/>
        <w:ind w:left="0"/>
        <w:jc w:val="left"/>
        <w:rPr>
          <w:rFonts w:ascii="Arial" w:eastAsia="SimSun" w:hAnsi="Arial" w:cs="Arial"/>
          <w:color w:val="000000"/>
          <w:kern w:val="0"/>
          <w:szCs w:val="21"/>
        </w:rPr>
      </w:pPr>
      <w:r w:rsidRPr="00DF45C6">
        <w:rPr>
          <w:rFonts w:ascii="Arial" w:eastAsia="SimSun" w:hAnsi="Arial" w:cs="Arial"/>
          <w:b/>
          <w:bCs/>
          <w:color w:val="000000"/>
          <w:kern w:val="0"/>
          <w:szCs w:val="21"/>
        </w:rPr>
        <w:t>收集哪些信息以及如何使用这些信息</w:t>
      </w:r>
      <w:r w:rsidRPr="00DF45C6">
        <w:rPr>
          <w:rFonts w:ascii="Arial" w:eastAsia="SimSun" w:hAnsi="Arial" w:cs="Arial"/>
          <w:color w:val="000000"/>
          <w:kern w:val="0"/>
          <w:szCs w:val="21"/>
        </w:rPr>
        <w:t>？</w:t>
      </w:r>
      <w:del w:id="117" w:author="mi-li" w:date="2018-04-22T23:47:00Z">
        <w:r w:rsidRPr="00DF45C6" w:rsidDel="001079FB">
          <w:rPr>
            <w:rFonts w:ascii="Arial" w:eastAsia="SimSun" w:hAnsi="Arial" w:cs="Arial"/>
            <w:color w:val="000000"/>
            <w:kern w:val="0"/>
            <w:szCs w:val="21"/>
          </w:rPr>
          <w:delText>小米</w:delText>
        </w:r>
      </w:del>
      <w:ins w:id="118" w:author="mi-li" w:date="2018-04-22T23:47:00Z">
        <w:del w:id="119" w:author="Charles Cao" w:date="2018-07-31T16:29:00Z">
          <w:r w:rsidR="001079FB" w:rsidRPr="00DF45C6" w:rsidDel="00232820">
            <w:rPr>
              <w:rFonts w:ascii="Arial" w:eastAsia="SimSun" w:hAnsi="Arial" w:cs="Arial" w:hint="eastAsia"/>
              <w:color w:val="000000"/>
              <w:kern w:val="0"/>
              <w:szCs w:val="21"/>
            </w:rPr>
            <w:delText>X</w:delText>
          </w:r>
          <w:r w:rsidR="001079FB" w:rsidRPr="00DF45C6" w:rsidDel="00232820">
            <w:rPr>
              <w:rFonts w:ascii="Arial" w:eastAsia="SimSun" w:hAnsi="Arial" w:cs="Arial"/>
              <w:color w:val="000000"/>
              <w:kern w:val="0"/>
              <w:szCs w:val="21"/>
            </w:rPr>
            <w:delText>X</w:delText>
          </w:r>
        </w:del>
      </w:ins>
      <w:ins w:id="120" w:author="Charles Cao" w:date="2018-07-31T16:29:00Z">
        <w:r w:rsidR="00232820" w:rsidRPr="003A4A68">
          <w:rPr>
            <w:rFonts w:ascii="Arial" w:eastAsia="SimSun" w:hAnsi="Arial" w:cs="Arial" w:hint="eastAsia"/>
            <w:color w:val="000000"/>
            <w:kern w:val="0"/>
            <w:szCs w:val="21"/>
          </w:rPr>
          <w:t>飞</w:t>
        </w:r>
        <w:proofErr w:type="gramStart"/>
        <w:r w:rsidR="00232820" w:rsidRPr="003A4A68">
          <w:rPr>
            <w:rFonts w:ascii="Arial" w:eastAsia="SimSun" w:hAnsi="Arial" w:cs="Arial" w:hint="eastAsia"/>
            <w:color w:val="000000"/>
            <w:kern w:val="0"/>
            <w:szCs w:val="21"/>
          </w:rPr>
          <w:t>彗</w:t>
        </w:r>
      </w:ins>
      <w:proofErr w:type="gramEnd"/>
      <w:r w:rsidRPr="003A4A68">
        <w:rPr>
          <w:rFonts w:ascii="Arial" w:eastAsia="SimSun" w:hAnsi="Arial" w:cs="Arial"/>
          <w:color w:val="000000"/>
          <w:kern w:val="0"/>
          <w:szCs w:val="21"/>
        </w:rPr>
        <w:t>和第三</w:t>
      </w:r>
      <w:proofErr w:type="gramStart"/>
      <w:r w:rsidRPr="003A4A68">
        <w:rPr>
          <w:rFonts w:ascii="Arial" w:eastAsia="SimSun" w:hAnsi="Arial" w:cs="Arial"/>
          <w:color w:val="000000"/>
          <w:kern w:val="0"/>
          <w:szCs w:val="21"/>
        </w:rPr>
        <w:t>方服</w:t>
      </w:r>
      <w:proofErr w:type="gramEnd"/>
      <w:r w:rsidRPr="003A4A68">
        <w:rPr>
          <w:rFonts w:ascii="Arial" w:eastAsia="SimSun" w:hAnsi="Arial" w:cs="Arial"/>
          <w:color w:val="000000"/>
          <w:kern w:val="0"/>
          <w:szCs w:val="21"/>
        </w:rPr>
        <w:t>务供应商使用</w:t>
      </w:r>
      <w:r w:rsidRPr="003A4A68">
        <w:rPr>
          <w:rFonts w:ascii="Arial" w:eastAsia="SimSun" w:hAnsi="Arial" w:cs="Arial"/>
          <w:color w:val="000000"/>
          <w:kern w:val="0"/>
          <w:szCs w:val="21"/>
        </w:rPr>
        <w:t xml:space="preserve"> cookie</w:t>
      </w:r>
      <w:r w:rsidRPr="003A4A68">
        <w:rPr>
          <w:rFonts w:ascii="Arial" w:eastAsia="SimSun" w:hAnsi="Arial" w:cs="Arial"/>
          <w:color w:val="000000"/>
          <w:kern w:val="0"/>
          <w:szCs w:val="21"/>
        </w:rPr>
        <w:t>、标签和脚本等技术。这些技术用于分析趋势、管理网站、追踪用户的网站活动并收集关于整个用户群的人口统计信息。我们会收到这些公司基于使用上述技术的单独和汇总报告。</w:t>
      </w:r>
    </w:p>
    <w:p w14:paraId="7A61F815" w14:textId="77777777" w:rsidR="009E0149" w:rsidRPr="003535CB" w:rsidRDefault="009E0149" w:rsidP="009E0149">
      <w:pPr>
        <w:widowControl/>
        <w:numPr>
          <w:ilvl w:val="0"/>
          <w:numId w:val="17"/>
        </w:numPr>
        <w:spacing w:after="75" w:line="330" w:lineRule="atLeast"/>
        <w:ind w:left="0"/>
        <w:jc w:val="left"/>
        <w:rPr>
          <w:rFonts w:ascii="Arial" w:eastAsia="SimSun" w:hAnsi="Arial" w:cs="Arial"/>
          <w:color w:val="000000"/>
          <w:kern w:val="0"/>
          <w:szCs w:val="21"/>
        </w:rPr>
      </w:pPr>
      <w:r w:rsidRPr="003535CB">
        <w:rPr>
          <w:rFonts w:ascii="Arial" w:eastAsia="SimSun" w:hAnsi="Arial" w:cs="Arial" w:hint="eastAsia"/>
          <w:b/>
          <w:bCs/>
          <w:color w:val="000000"/>
          <w:kern w:val="0"/>
          <w:szCs w:val="21"/>
        </w:rPr>
        <w:t>日志文件</w:t>
      </w:r>
      <w:r w:rsidRPr="003535CB">
        <w:rPr>
          <w:rFonts w:ascii="Arial" w:eastAsia="SimSun" w:hAnsi="Arial" w:cs="Arial" w:hint="eastAsia"/>
          <w:color w:val="000000"/>
          <w:kern w:val="0"/>
          <w:szCs w:val="21"/>
        </w:rPr>
        <w:t>：和大部分网站一样，我们收集特定信息并保存在日志文件中。此类信息可能包括互联网协议</w:t>
      </w:r>
      <w:r w:rsidRPr="003535CB">
        <w:rPr>
          <w:rFonts w:ascii="Arial" w:eastAsia="SimSun" w:hAnsi="Arial" w:cs="Arial"/>
          <w:color w:val="000000"/>
          <w:kern w:val="0"/>
          <w:szCs w:val="21"/>
        </w:rPr>
        <w:t xml:space="preserve"> (IP) </w:t>
      </w:r>
      <w:r w:rsidRPr="003535CB">
        <w:rPr>
          <w:rFonts w:ascii="Arial" w:eastAsia="SimSun" w:hAnsi="Arial" w:cs="Arial" w:hint="eastAsia"/>
          <w:color w:val="000000"/>
          <w:kern w:val="0"/>
          <w:szCs w:val="21"/>
        </w:rPr>
        <w:t>地址、浏览器类型、互联网服务供应商</w:t>
      </w:r>
      <w:r w:rsidRPr="003535CB">
        <w:rPr>
          <w:rFonts w:ascii="Arial" w:eastAsia="SimSun" w:hAnsi="Arial" w:cs="Arial"/>
          <w:color w:val="000000"/>
          <w:kern w:val="0"/>
          <w:szCs w:val="21"/>
        </w:rPr>
        <w:t xml:space="preserve"> (ISP)</w:t>
      </w:r>
      <w:r w:rsidRPr="003535CB">
        <w:rPr>
          <w:rFonts w:ascii="Arial" w:eastAsia="SimSun" w:hAnsi="Arial" w:cs="Arial" w:hint="eastAsia"/>
          <w:color w:val="000000"/>
          <w:kern w:val="0"/>
          <w:szCs w:val="21"/>
        </w:rPr>
        <w:t>、引用</w:t>
      </w:r>
      <w:r w:rsidRPr="003535CB">
        <w:rPr>
          <w:rFonts w:ascii="Arial" w:eastAsia="SimSun" w:hAnsi="Arial" w:cs="Arial"/>
          <w:color w:val="000000"/>
          <w:kern w:val="0"/>
          <w:szCs w:val="21"/>
        </w:rPr>
        <w:t>/</w:t>
      </w:r>
      <w:r w:rsidRPr="003535CB">
        <w:rPr>
          <w:rFonts w:ascii="Arial" w:eastAsia="SimSun" w:hAnsi="Arial" w:cs="Arial" w:hint="eastAsia"/>
          <w:color w:val="000000"/>
          <w:kern w:val="0"/>
          <w:szCs w:val="21"/>
        </w:rPr>
        <w:t>退出页面、操作系统、日期</w:t>
      </w:r>
      <w:r w:rsidRPr="003535CB">
        <w:rPr>
          <w:rFonts w:ascii="Arial" w:eastAsia="SimSun" w:hAnsi="Arial" w:cs="Arial"/>
          <w:color w:val="000000"/>
          <w:kern w:val="0"/>
          <w:szCs w:val="21"/>
        </w:rPr>
        <w:t>/</w:t>
      </w:r>
      <w:r w:rsidRPr="003535CB">
        <w:rPr>
          <w:rFonts w:ascii="Arial" w:eastAsia="SimSun" w:hAnsi="Arial" w:cs="Arial" w:hint="eastAsia"/>
          <w:color w:val="000000"/>
          <w:kern w:val="0"/>
          <w:szCs w:val="21"/>
        </w:rPr>
        <w:t>时间戳和点击流数据。</w:t>
      </w:r>
      <w:r w:rsidRPr="003535CB">
        <w:rPr>
          <w:rFonts w:ascii="Arial" w:eastAsia="SimSun" w:hAnsi="Arial" w:cs="Arial"/>
          <w:color w:val="000000"/>
          <w:kern w:val="0"/>
          <w:szCs w:val="21"/>
        </w:rPr>
        <w:t xml:space="preserve"> </w:t>
      </w:r>
      <w:r w:rsidRPr="003535CB">
        <w:rPr>
          <w:rFonts w:ascii="Arial" w:eastAsia="SimSun" w:hAnsi="Arial" w:cs="Arial" w:hint="eastAsia"/>
          <w:color w:val="000000"/>
          <w:kern w:val="0"/>
          <w:szCs w:val="21"/>
        </w:rPr>
        <w:t>我们不会将自动收集的数据链接到我们收集的关于您的其他信息之中。</w:t>
      </w:r>
    </w:p>
    <w:p w14:paraId="1B77416E" w14:textId="26F2A047" w:rsidR="009E0149" w:rsidRPr="003535CB" w:rsidDel="005D703A" w:rsidRDefault="009E0149" w:rsidP="009E0149">
      <w:pPr>
        <w:widowControl/>
        <w:numPr>
          <w:ilvl w:val="0"/>
          <w:numId w:val="17"/>
        </w:numPr>
        <w:spacing w:after="75" w:line="330" w:lineRule="atLeast"/>
        <w:ind w:left="0"/>
        <w:jc w:val="left"/>
        <w:rPr>
          <w:del w:id="121" w:author="Charles Cao" w:date="2018-08-01T15:08:00Z"/>
          <w:rFonts w:ascii="Arial" w:eastAsia="SimSun" w:hAnsi="Arial" w:cs="Arial"/>
          <w:color w:val="000000"/>
          <w:kern w:val="0"/>
          <w:szCs w:val="21"/>
        </w:rPr>
      </w:pPr>
      <w:del w:id="122" w:author="Charles Cao" w:date="2018-08-01T15:08:00Z">
        <w:r w:rsidRPr="003535CB" w:rsidDel="005D703A">
          <w:rPr>
            <w:rFonts w:ascii="Arial" w:eastAsia="SimSun" w:hAnsi="Arial" w:cs="Arial" w:hint="eastAsia"/>
            <w:b/>
            <w:bCs/>
            <w:color w:val="000000"/>
            <w:kern w:val="0"/>
            <w:szCs w:val="21"/>
          </w:rPr>
          <w:delText>广告</w:delText>
        </w:r>
        <w:r w:rsidRPr="003535CB" w:rsidDel="005D703A">
          <w:rPr>
            <w:rFonts w:ascii="Arial" w:eastAsia="SimSun" w:hAnsi="Arial" w:cs="Arial" w:hint="eastAsia"/>
            <w:color w:val="000000"/>
            <w:kern w:val="0"/>
            <w:szCs w:val="21"/>
          </w:rPr>
          <w:delText>：我们与第三方服务供应商合作，在我们的网站上展示广告或管理我们在其他网站上的广告。我们的第三方服务供应商可能会使用诸如</w:delText>
        </w:r>
        <w:r w:rsidRPr="003535CB" w:rsidDel="005D703A">
          <w:rPr>
            <w:rFonts w:ascii="Arial" w:eastAsia="SimSun" w:hAnsi="Arial" w:cs="Arial"/>
            <w:color w:val="000000"/>
            <w:kern w:val="0"/>
            <w:szCs w:val="21"/>
          </w:rPr>
          <w:delText xml:space="preserve"> cookie </w:delText>
        </w:r>
        <w:r w:rsidRPr="003535CB" w:rsidDel="005D703A">
          <w:rPr>
            <w:rFonts w:ascii="Arial" w:eastAsia="SimSun" w:hAnsi="Arial" w:cs="Arial" w:hint="eastAsia"/>
            <w:color w:val="000000"/>
            <w:kern w:val="0"/>
            <w:szCs w:val="21"/>
          </w:rPr>
          <w:delText>等技术来收集您在其网站或其他网站上的活动信息，以根据您的浏览活动和兴趣为您提供广告。如果不希望该信息被用于根据您的兴趣投放广告，可以点击此处（</w:delText>
        </w:r>
        <w:r w:rsidRPr="003535CB" w:rsidDel="005D703A">
          <w:rPr>
            <w:rFonts w:ascii="Arial" w:eastAsia="SimSun" w:hAnsi="Arial" w:cs="Arial"/>
            <w:color w:val="000000"/>
            <w:kern w:val="0"/>
            <w:szCs w:val="21"/>
          </w:rPr>
          <w:delText>http://preferences-mgr.truste.com</w:delText>
        </w:r>
        <w:r w:rsidRPr="003535CB" w:rsidDel="005D703A">
          <w:rPr>
            <w:rFonts w:ascii="Arial" w:eastAsia="SimSun" w:hAnsi="Arial" w:cs="Arial" w:hint="eastAsia"/>
            <w:color w:val="000000"/>
            <w:kern w:val="0"/>
            <w:szCs w:val="21"/>
          </w:rPr>
          <w:delText>）选择退出。</w:delText>
        </w:r>
      </w:del>
    </w:p>
    <w:p w14:paraId="4915DFEB" w14:textId="77777777" w:rsidR="009E0149" w:rsidRPr="003535CB" w:rsidRDefault="009E0149" w:rsidP="009E0149">
      <w:pPr>
        <w:widowControl/>
        <w:numPr>
          <w:ilvl w:val="0"/>
          <w:numId w:val="17"/>
        </w:numPr>
        <w:spacing w:after="75" w:line="330" w:lineRule="atLeast"/>
        <w:ind w:left="0"/>
        <w:jc w:val="left"/>
        <w:rPr>
          <w:rFonts w:ascii="Arial" w:eastAsia="SimSun" w:hAnsi="Arial" w:cs="Arial"/>
          <w:color w:val="000000"/>
          <w:kern w:val="0"/>
          <w:szCs w:val="21"/>
        </w:rPr>
      </w:pPr>
      <w:r w:rsidRPr="003535CB">
        <w:rPr>
          <w:rFonts w:ascii="Arial" w:eastAsia="SimSun" w:hAnsi="Arial" w:cs="Arial" w:hint="eastAsia"/>
          <w:b/>
          <w:bCs/>
          <w:color w:val="000000"/>
          <w:kern w:val="0"/>
          <w:szCs w:val="21"/>
        </w:rPr>
        <w:t>移动分析</w:t>
      </w:r>
      <w:r w:rsidRPr="003535CB">
        <w:rPr>
          <w:rFonts w:ascii="Arial" w:eastAsia="SimSun" w:hAnsi="Arial" w:cs="Arial" w:hint="eastAsia"/>
          <w:color w:val="000000"/>
          <w:kern w:val="0"/>
          <w:szCs w:val="21"/>
        </w:rPr>
        <w:t>：在某些移动应用中，我们使用移动分析软件，以更好地了解我们的移动软件在您的手机中的功能。此款软件可能记录以下信息，如您使用该应用程序的频率、该应用程</w:t>
      </w:r>
      <w:r w:rsidRPr="003535CB">
        <w:rPr>
          <w:rFonts w:ascii="Arial" w:eastAsia="SimSun" w:hAnsi="Arial" w:cs="Arial" w:hint="eastAsia"/>
          <w:color w:val="000000"/>
          <w:kern w:val="0"/>
          <w:szCs w:val="21"/>
        </w:rPr>
        <w:lastRenderedPageBreak/>
        <w:t>序内发生的事件、累计使用、性能数据及应用程序崩溃发生的位置。我们不会将存储于分析软件内的信息链接到您在移动应用程序中提交的任何个人信息。</w:t>
      </w:r>
    </w:p>
    <w:p w14:paraId="673C14BC" w14:textId="544C7C8C" w:rsidR="009E0149" w:rsidRPr="003A4A68" w:rsidDel="0093384B" w:rsidRDefault="009E0149">
      <w:pPr>
        <w:widowControl/>
        <w:numPr>
          <w:ilvl w:val="0"/>
          <w:numId w:val="17"/>
        </w:numPr>
        <w:spacing w:after="75" w:line="420" w:lineRule="atLeast"/>
        <w:ind w:left="0"/>
        <w:jc w:val="left"/>
        <w:outlineLvl w:val="2"/>
        <w:rPr>
          <w:del w:id="123" w:author="Charles Cao" w:date="2018-08-01T15:08:00Z"/>
          <w:rFonts w:ascii="Arial" w:eastAsia="SimSun" w:hAnsi="Arial" w:cs="Arial"/>
          <w:color w:val="000000"/>
          <w:kern w:val="0"/>
          <w:szCs w:val="21"/>
        </w:rPr>
      </w:pPr>
      <w:del w:id="124" w:author="Charles Cao" w:date="2018-08-01T15:08:00Z">
        <w:r w:rsidRPr="003535CB" w:rsidDel="0093384B">
          <w:rPr>
            <w:rFonts w:ascii="Arial" w:eastAsia="SimSun" w:hAnsi="Arial" w:cs="Arial" w:hint="eastAsia"/>
            <w:b/>
            <w:bCs/>
            <w:color w:val="000000"/>
            <w:kern w:val="0"/>
            <w:szCs w:val="21"/>
          </w:rPr>
          <w:delText>本地存储</w:delText>
        </w:r>
        <w:r w:rsidRPr="003535CB" w:rsidDel="0093384B">
          <w:rPr>
            <w:rFonts w:ascii="Arial" w:eastAsia="SimSun" w:hAnsi="Arial" w:cs="Arial"/>
            <w:b/>
            <w:bCs/>
            <w:color w:val="000000"/>
            <w:kern w:val="0"/>
            <w:szCs w:val="21"/>
          </w:rPr>
          <w:delText xml:space="preserve"> - HTML5/Flash</w:delText>
        </w:r>
        <w:r w:rsidRPr="003535CB" w:rsidDel="0093384B">
          <w:rPr>
            <w:rFonts w:ascii="Arial" w:eastAsia="SimSun" w:hAnsi="Arial" w:cs="Arial" w:hint="eastAsia"/>
            <w:color w:val="000000"/>
            <w:kern w:val="0"/>
            <w:szCs w:val="21"/>
          </w:rPr>
          <w:delText>：我们使用本地存储对象</w:delText>
        </w:r>
        <w:r w:rsidRPr="003535CB" w:rsidDel="0093384B">
          <w:rPr>
            <w:rFonts w:ascii="Arial" w:eastAsia="SimSun" w:hAnsi="Arial" w:cs="Arial"/>
            <w:color w:val="000000"/>
            <w:kern w:val="0"/>
            <w:szCs w:val="21"/>
          </w:rPr>
          <w:delText xml:space="preserve"> (LSO)</w:delText>
        </w:r>
        <w:r w:rsidRPr="003535CB" w:rsidDel="0093384B">
          <w:rPr>
            <w:rFonts w:ascii="Arial" w:eastAsia="SimSun" w:hAnsi="Arial" w:cs="Arial" w:hint="eastAsia"/>
            <w:color w:val="000000"/>
            <w:kern w:val="0"/>
            <w:szCs w:val="21"/>
          </w:rPr>
          <w:delText>，例如</w:delText>
        </w:r>
        <w:r w:rsidRPr="003535CB" w:rsidDel="0093384B">
          <w:rPr>
            <w:rFonts w:ascii="Arial" w:eastAsia="SimSun" w:hAnsi="Arial" w:cs="Arial"/>
            <w:color w:val="000000"/>
            <w:kern w:val="0"/>
            <w:szCs w:val="21"/>
          </w:rPr>
          <w:delText xml:space="preserve"> HTML5 </w:delText>
        </w:r>
        <w:r w:rsidRPr="003535CB" w:rsidDel="0093384B">
          <w:rPr>
            <w:rFonts w:ascii="Arial" w:eastAsia="SimSun" w:hAnsi="Arial" w:cs="Arial" w:hint="eastAsia"/>
            <w:color w:val="000000"/>
            <w:kern w:val="0"/>
            <w:szCs w:val="21"/>
          </w:rPr>
          <w:delText>或</w:delText>
        </w:r>
        <w:r w:rsidRPr="003535CB" w:rsidDel="0093384B">
          <w:rPr>
            <w:rFonts w:ascii="Arial" w:eastAsia="SimSun" w:hAnsi="Arial" w:cs="Arial"/>
            <w:color w:val="000000"/>
            <w:kern w:val="0"/>
            <w:szCs w:val="21"/>
          </w:rPr>
          <w:delText xml:space="preserve"> Flash </w:delText>
        </w:r>
        <w:r w:rsidRPr="003535CB" w:rsidDel="0093384B">
          <w:rPr>
            <w:rFonts w:ascii="Arial" w:eastAsia="SimSun" w:hAnsi="Arial" w:cs="Arial" w:hint="eastAsia"/>
            <w:color w:val="000000"/>
            <w:kern w:val="0"/>
            <w:szCs w:val="21"/>
          </w:rPr>
          <w:delText>存储内容和偏好。根据您的网页浏览行为，与我们合作在网站上提供某些功能或投放广告的第三方也会通过</w:delText>
        </w:r>
        <w:r w:rsidRPr="003535CB" w:rsidDel="0093384B">
          <w:rPr>
            <w:rFonts w:ascii="Arial" w:eastAsia="SimSun" w:hAnsi="Arial" w:cs="Arial"/>
            <w:color w:val="000000"/>
            <w:kern w:val="0"/>
            <w:szCs w:val="21"/>
          </w:rPr>
          <w:delText xml:space="preserve"> HTML5 </w:delText>
        </w:r>
        <w:r w:rsidRPr="003535CB" w:rsidDel="0093384B">
          <w:rPr>
            <w:rFonts w:ascii="Arial" w:eastAsia="SimSun" w:hAnsi="Arial" w:cs="Arial" w:hint="eastAsia"/>
            <w:color w:val="000000"/>
            <w:kern w:val="0"/>
            <w:szCs w:val="21"/>
          </w:rPr>
          <w:delText>或</w:delText>
        </w:r>
        <w:r w:rsidRPr="003535CB" w:rsidDel="0093384B">
          <w:rPr>
            <w:rFonts w:ascii="Arial" w:eastAsia="SimSun" w:hAnsi="Arial" w:cs="Arial"/>
            <w:color w:val="000000"/>
            <w:kern w:val="0"/>
            <w:szCs w:val="21"/>
          </w:rPr>
          <w:delText xml:space="preserve"> Flash cookie </w:delText>
        </w:r>
        <w:r w:rsidRPr="003535CB" w:rsidDel="0093384B">
          <w:rPr>
            <w:rFonts w:ascii="Arial" w:eastAsia="SimSun" w:hAnsi="Arial" w:cs="Arial" w:hint="eastAsia"/>
            <w:color w:val="000000"/>
            <w:kern w:val="0"/>
            <w:szCs w:val="21"/>
          </w:rPr>
          <w:delText>来收集和存储相关信息。各种浏览器提供了各自的管理工具来删除</w:delText>
        </w:r>
        <w:r w:rsidRPr="003535CB" w:rsidDel="0093384B">
          <w:rPr>
            <w:rFonts w:ascii="Arial" w:eastAsia="SimSun" w:hAnsi="Arial" w:cs="Arial"/>
            <w:color w:val="000000"/>
            <w:kern w:val="0"/>
            <w:szCs w:val="21"/>
          </w:rPr>
          <w:delText xml:space="preserve"> HTML5 </w:delText>
        </w:r>
        <w:r w:rsidRPr="003535CB" w:rsidDel="0093384B">
          <w:rPr>
            <w:rFonts w:ascii="Arial" w:eastAsia="SimSun" w:hAnsi="Arial" w:cs="Arial" w:hint="eastAsia"/>
            <w:color w:val="000000"/>
            <w:kern w:val="0"/>
            <w:szCs w:val="21"/>
          </w:rPr>
          <w:delText>本地存储对象。要管理</w:delText>
        </w:r>
        <w:r w:rsidRPr="003535CB" w:rsidDel="0093384B">
          <w:rPr>
            <w:rFonts w:ascii="Arial" w:eastAsia="SimSun" w:hAnsi="Arial" w:cs="Arial"/>
            <w:color w:val="000000"/>
            <w:kern w:val="0"/>
            <w:szCs w:val="21"/>
          </w:rPr>
          <w:delText xml:space="preserve"> Flash cookie</w:delText>
        </w:r>
        <w:r w:rsidRPr="003535CB" w:rsidDel="0093384B">
          <w:rPr>
            <w:rFonts w:ascii="Arial" w:eastAsia="SimSun" w:hAnsi="Arial" w:cs="Arial" w:hint="eastAsia"/>
            <w:color w:val="000000"/>
            <w:kern w:val="0"/>
            <w:szCs w:val="21"/>
          </w:rPr>
          <w:delText>，请点击这里：</w:delText>
        </w:r>
        <w:r w:rsidRPr="003535CB" w:rsidDel="0093384B">
          <w:rPr>
            <w:rFonts w:ascii="Arial" w:eastAsia="SimSun" w:hAnsi="Arial" w:cs="Arial"/>
            <w:color w:val="000000"/>
            <w:kern w:val="0"/>
            <w:szCs w:val="21"/>
          </w:rPr>
          <w:delText xml:space="preserve">http://www.macromedia.com/support/documentation/en/flashplayer/help/settings_manager07.html </w:delText>
        </w:r>
        <w:r w:rsidRPr="003535CB" w:rsidDel="0093384B">
          <w:rPr>
            <w:rFonts w:ascii="Arial" w:eastAsia="SimSun" w:hAnsi="Arial" w:cs="Arial" w:hint="eastAsia"/>
            <w:color w:val="000000"/>
            <w:kern w:val="0"/>
            <w:szCs w:val="21"/>
          </w:rPr>
          <w:delText>。</w:delText>
        </w:r>
      </w:del>
    </w:p>
    <w:p w14:paraId="38BEAE2A" w14:textId="77777777" w:rsidR="005A105E" w:rsidRPr="003535CB" w:rsidRDefault="005A105E" w:rsidP="003A4A68">
      <w:pPr>
        <w:widowControl/>
        <w:spacing w:after="75" w:line="420" w:lineRule="atLeast"/>
        <w:jc w:val="left"/>
        <w:outlineLvl w:val="2"/>
        <w:rPr>
          <w:ins w:id="125" w:author="Charles Cao" w:date="2018-08-01T11:08:00Z"/>
          <w:rFonts w:ascii="Arial" w:eastAsia="SimSun" w:hAnsi="Arial" w:cs="Arial"/>
          <w:color w:val="000000"/>
          <w:kern w:val="0"/>
          <w:szCs w:val="21"/>
        </w:rPr>
      </w:pPr>
    </w:p>
    <w:p w14:paraId="5420333D" w14:textId="77777777" w:rsidR="00ED2749" w:rsidRPr="003A4A68" w:rsidRDefault="00ED2749" w:rsidP="00273323">
      <w:pPr>
        <w:widowControl/>
        <w:spacing w:after="75" w:line="420" w:lineRule="atLeast"/>
        <w:jc w:val="left"/>
        <w:outlineLvl w:val="2"/>
        <w:rPr>
          <w:ins w:id="126" w:author="Charles Cao" w:date="2018-08-01T11:08:00Z"/>
          <w:rFonts w:ascii="Arial" w:eastAsia="SimSun" w:hAnsi="Arial" w:cs="Arial"/>
          <w:b/>
          <w:bCs/>
          <w:color w:val="000000"/>
          <w:kern w:val="0"/>
          <w:sz w:val="27"/>
          <w:szCs w:val="27"/>
        </w:rPr>
      </w:pPr>
    </w:p>
    <w:p w14:paraId="06F44C63" w14:textId="4F64410B" w:rsidR="009E0149" w:rsidRPr="003535CB" w:rsidRDefault="009E0149" w:rsidP="003A4A68">
      <w:pPr>
        <w:widowControl/>
        <w:spacing w:after="75" w:line="420" w:lineRule="atLeast"/>
        <w:jc w:val="left"/>
        <w:outlineLvl w:val="2"/>
        <w:rPr>
          <w:rFonts w:ascii="Arial" w:eastAsia="SimSun" w:hAnsi="Arial" w:cs="Arial"/>
          <w:b/>
          <w:bCs/>
          <w:color w:val="000000"/>
          <w:kern w:val="0"/>
          <w:sz w:val="27"/>
          <w:szCs w:val="27"/>
        </w:rPr>
      </w:pPr>
      <w:r w:rsidRPr="003535CB">
        <w:rPr>
          <w:rFonts w:ascii="Arial" w:eastAsia="SimSun" w:hAnsi="Arial" w:cs="Arial"/>
          <w:b/>
          <w:bCs/>
          <w:color w:val="000000"/>
          <w:kern w:val="0"/>
          <w:sz w:val="27"/>
          <w:szCs w:val="27"/>
        </w:rPr>
        <w:t>我们与谁共享您的信息？</w:t>
      </w:r>
    </w:p>
    <w:p w14:paraId="65232E81" w14:textId="77777777" w:rsidR="009E0149" w:rsidRPr="003A4A68" w:rsidRDefault="009E0149" w:rsidP="009E0149">
      <w:pPr>
        <w:widowControl/>
        <w:spacing w:after="150" w:line="330" w:lineRule="atLeast"/>
        <w:jc w:val="left"/>
        <w:rPr>
          <w:rFonts w:ascii="Arial" w:eastAsia="SimSun" w:hAnsi="Arial" w:cs="Arial"/>
          <w:color w:val="000000"/>
          <w:kern w:val="0"/>
          <w:szCs w:val="21"/>
        </w:rPr>
      </w:pPr>
      <w:r w:rsidRPr="003A4A68">
        <w:rPr>
          <w:rFonts w:ascii="Arial" w:eastAsia="SimSun" w:hAnsi="Arial" w:cs="Arial"/>
          <w:color w:val="000000"/>
          <w:kern w:val="0"/>
          <w:szCs w:val="21"/>
        </w:rPr>
        <w:t>我们不会将任何个人信息出售给第三方。</w:t>
      </w:r>
    </w:p>
    <w:p w14:paraId="11BC0214" w14:textId="77777777" w:rsidR="009E0149" w:rsidRPr="003535CB" w:rsidRDefault="009E0149" w:rsidP="009E0149">
      <w:pPr>
        <w:widowControl/>
        <w:spacing w:after="150" w:line="330" w:lineRule="atLeast"/>
        <w:jc w:val="left"/>
        <w:rPr>
          <w:rFonts w:ascii="Arial" w:eastAsia="SimSun" w:hAnsi="Arial" w:cs="Arial"/>
          <w:color w:val="000000"/>
          <w:kern w:val="0"/>
          <w:szCs w:val="21"/>
        </w:rPr>
      </w:pPr>
      <w:r w:rsidRPr="003535CB">
        <w:rPr>
          <w:rFonts w:ascii="Arial" w:eastAsia="SimSun" w:hAnsi="Arial" w:cs="Arial" w:hint="eastAsia"/>
          <w:color w:val="000000"/>
          <w:kern w:val="0"/>
          <w:szCs w:val="21"/>
        </w:rPr>
        <w:t>我们有时可能会向第三方（定义见下文）披露您的个人信息，以便提供您要求的产品或服务。</w:t>
      </w:r>
    </w:p>
    <w:p w14:paraId="74A86C5D" w14:textId="44252478" w:rsidR="009E0149" w:rsidRPr="003535CB" w:rsidRDefault="009E0149" w:rsidP="009E0149">
      <w:pPr>
        <w:widowControl/>
        <w:spacing w:after="150" w:line="330" w:lineRule="atLeast"/>
        <w:jc w:val="left"/>
        <w:rPr>
          <w:rFonts w:ascii="Arial" w:eastAsia="SimSun" w:hAnsi="Arial" w:cs="Arial"/>
          <w:color w:val="000000"/>
          <w:kern w:val="0"/>
          <w:szCs w:val="21"/>
        </w:rPr>
      </w:pPr>
      <w:r w:rsidRPr="003535CB">
        <w:rPr>
          <w:rFonts w:ascii="Arial" w:eastAsia="SimSun" w:hAnsi="Arial" w:cs="Arial" w:hint="eastAsia"/>
          <w:color w:val="000000"/>
          <w:kern w:val="0"/>
          <w:szCs w:val="21"/>
        </w:rPr>
        <w:t>我们可能会向本部分下文列出的第三</w:t>
      </w:r>
      <w:proofErr w:type="gramStart"/>
      <w:r w:rsidRPr="003535CB">
        <w:rPr>
          <w:rFonts w:ascii="Arial" w:eastAsia="SimSun" w:hAnsi="Arial" w:cs="Arial" w:hint="eastAsia"/>
          <w:color w:val="000000"/>
          <w:kern w:val="0"/>
          <w:szCs w:val="21"/>
        </w:rPr>
        <w:t>方服务</w:t>
      </w:r>
      <w:proofErr w:type="gramEnd"/>
      <w:r w:rsidRPr="003535CB">
        <w:rPr>
          <w:rFonts w:ascii="Arial" w:eastAsia="SimSun" w:hAnsi="Arial" w:cs="Arial" w:hint="eastAsia"/>
          <w:color w:val="000000"/>
          <w:kern w:val="0"/>
          <w:szCs w:val="21"/>
        </w:rPr>
        <w:t>供应商和关联公司</w:t>
      </w:r>
      <w:proofErr w:type="gramStart"/>
      <w:r w:rsidRPr="003535CB">
        <w:rPr>
          <w:rFonts w:ascii="Arial" w:eastAsia="SimSun" w:hAnsi="Arial" w:cs="Arial" w:hint="eastAsia"/>
          <w:color w:val="000000"/>
          <w:kern w:val="0"/>
          <w:szCs w:val="21"/>
        </w:rPr>
        <w:t>作</w:t>
      </w:r>
      <w:proofErr w:type="gramEnd"/>
      <w:r w:rsidRPr="003535CB">
        <w:rPr>
          <w:rFonts w:ascii="Arial" w:eastAsia="SimSun" w:hAnsi="Arial" w:cs="Arial" w:hint="eastAsia"/>
          <w:color w:val="000000"/>
          <w:kern w:val="0"/>
          <w:szCs w:val="21"/>
        </w:rPr>
        <w:t>出披露。在本部分所述的各种情况下，您可以放心，</w:t>
      </w:r>
      <w:del w:id="127" w:author="mi-li" w:date="2018-04-22T23:47:00Z">
        <w:r w:rsidRPr="003535CB" w:rsidDel="001079FB">
          <w:rPr>
            <w:rFonts w:ascii="Arial" w:eastAsia="SimSun" w:hAnsi="Arial" w:cs="Arial" w:hint="eastAsia"/>
            <w:color w:val="000000"/>
            <w:kern w:val="0"/>
            <w:szCs w:val="21"/>
          </w:rPr>
          <w:delText>小米</w:delText>
        </w:r>
      </w:del>
      <w:ins w:id="128" w:author="mi-li" w:date="2018-04-22T23:47:00Z">
        <w:del w:id="129" w:author="Charles Cao" w:date="2018-07-31T16:29:00Z">
          <w:r w:rsidR="001079FB" w:rsidRPr="003535CB" w:rsidDel="00232820">
            <w:rPr>
              <w:rFonts w:ascii="Arial" w:eastAsia="SimSun" w:hAnsi="Arial" w:cs="Arial"/>
              <w:color w:val="000000"/>
              <w:kern w:val="0"/>
              <w:szCs w:val="21"/>
            </w:rPr>
            <w:delText>XX</w:delText>
          </w:r>
        </w:del>
      </w:ins>
      <w:ins w:id="130" w:author="Charles Cao" w:date="2018-07-31T16:29:00Z">
        <w:r w:rsidR="00232820" w:rsidRPr="003535CB">
          <w:rPr>
            <w:rFonts w:ascii="Arial" w:eastAsia="SimSun" w:hAnsi="Arial" w:cs="Arial" w:hint="eastAsia"/>
            <w:color w:val="000000"/>
            <w:kern w:val="0"/>
            <w:szCs w:val="21"/>
          </w:rPr>
          <w:t>飞</w:t>
        </w:r>
        <w:proofErr w:type="gramStart"/>
        <w:r w:rsidR="00232820" w:rsidRPr="003535CB">
          <w:rPr>
            <w:rFonts w:ascii="Arial" w:eastAsia="SimSun" w:hAnsi="Arial" w:cs="Arial" w:hint="eastAsia"/>
            <w:color w:val="000000"/>
            <w:kern w:val="0"/>
            <w:szCs w:val="21"/>
          </w:rPr>
          <w:t>彗</w:t>
        </w:r>
      </w:ins>
      <w:proofErr w:type="gramEnd"/>
      <w:r w:rsidRPr="003535CB">
        <w:rPr>
          <w:rFonts w:ascii="Arial" w:eastAsia="SimSun" w:hAnsi="Arial" w:cs="Arial" w:hint="eastAsia"/>
          <w:color w:val="000000"/>
          <w:kern w:val="0"/>
          <w:szCs w:val="21"/>
        </w:rPr>
        <w:t>仅会根据您的授权共享您的个人信息。您应当了解，在下文描述的任何情况下，当</w:t>
      </w:r>
      <w:ins w:id="131" w:author="mi-li" w:date="2018-04-22T23:47:00Z">
        <w:del w:id="132" w:author="Charles Cao" w:date="2018-07-31T16:29:00Z">
          <w:r w:rsidR="001079FB" w:rsidRPr="003535CB" w:rsidDel="00232820">
            <w:rPr>
              <w:rFonts w:ascii="Arial" w:eastAsia="SimSun" w:hAnsi="Arial" w:cs="Arial"/>
              <w:color w:val="000000"/>
              <w:kern w:val="0"/>
              <w:szCs w:val="21"/>
            </w:rPr>
            <w:delText>XX</w:delText>
          </w:r>
        </w:del>
      </w:ins>
      <w:ins w:id="133" w:author="Charles Cao" w:date="2018-07-31T16:29:00Z">
        <w:r w:rsidR="00232820" w:rsidRPr="003535CB">
          <w:rPr>
            <w:rFonts w:ascii="Arial" w:eastAsia="SimSun" w:hAnsi="Arial" w:cs="Arial" w:hint="eastAsia"/>
            <w:color w:val="000000"/>
            <w:kern w:val="0"/>
            <w:szCs w:val="21"/>
          </w:rPr>
          <w:t>飞</w:t>
        </w:r>
        <w:proofErr w:type="gramStart"/>
        <w:r w:rsidR="00232820" w:rsidRPr="003535CB">
          <w:rPr>
            <w:rFonts w:ascii="Arial" w:eastAsia="SimSun" w:hAnsi="Arial" w:cs="Arial" w:hint="eastAsia"/>
            <w:color w:val="000000"/>
            <w:kern w:val="0"/>
            <w:szCs w:val="21"/>
          </w:rPr>
          <w:t>彗</w:t>
        </w:r>
      </w:ins>
      <w:proofErr w:type="gramEnd"/>
      <w:del w:id="134" w:author="mi-li" w:date="2018-04-22T23:47:00Z">
        <w:r w:rsidRPr="003535CB" w:rsidDel="001079FB">
          <w:rPr>
            <w:rFonts w:ascii="Arial" w:eastAsia="SimSun" w:hAnsi="Arial" w:cs="Arial" w:hint="eastAsia"/>
            <w:color w:val="000000"/>
            <w:kern w:val="0"/>
            <w:szCs w:val="21"/>
          </w:rPr>
          <w:delText>小米</w:delText>
        </w:r>
      </w:del>
      <w:r w:rsidRPr="003535CB">
        <w:rPr>
          <w:rFonts w:ascii="Arial" w:eastAsia="SimSun" w:hAnsi="Arial" w:cs="Arial" w:hint="eastAsia"/>
          <w:color w:val="000000"/>
          <w:kern w:val="0"/>
          <w:szCs w:val="21"/>
        </w:rPr>
        <w:t>与第三</w:t>
      </w:r>
      <w:proofErr w:type="gramStart"/>
      <w:r w:rsidRPr="003535CB">
        <w:rPr>
          <w:rFonts w:ascii="Arial" w:eastAsia="SimSun" w:hAnsi="Arial" w:cs="Arial" w:hint="eastAsia"/>
          <w:color w:val="000000"/>
          <w:kern w:val="0"/>
          <w:szCs w:val="21"/>
        </w:rPr>
        <w:t>方服</w:t>
      </w:r>
      <w:proofErr w:type="gramEnd"/>
      <w:r w:rsidRPr="003535CB">
        <w:rPr>
          <w:rFonts w:ascii="Arial" w:eastAsia="SimSun" w:hAnsi="Arial" w:cs="Arial" w:hint="eastAsia"/>
          <w:color w:val="000000"/>
          <w:kern w:val="0"/>
          <w:szCs w:val="21"/>
        </w:rPr>
        <w:t>务供应商共享您的个人信息时，</w:t>
      </w:r>
      <w:ins w:id="135" w:author="mi-li" w:date="2018-04-22T23:48:00Z">
        <w:del w:id="136" w:author="Charles Cao" w:date="2018-07-31T16:29:00Z">
          <w:r w:rsidR="001079FB" w:rsidRPr="003535CB" w:rsidDel="00232820">
            <w:rPr>
              <w:rFonts w:ascii="Arial" w:eastAsia="SimSun" w:hAnsi="Arial" w:cs="Arial"/>
              <w:color w:val="000000"/>
              <w:kern w:val="0"/>
              <w:szCs w:val="21"/>
            </w:rPr>
            <w:delText>XX</w:delText>
          </w:r>
        </w:del>
      </w:ins>
      <w:ins w:id="137" w:author="Charles Cao" w:date="2018-07-31T16:29:00Z">
        <w:r w:rsidR="00232820" w:rsidRPr="003535CB">
          <w:rPr>
            <w:rFonts w:ascii="Arial" w:eastAsia="SimSun" w:hAnsi="Arial" w:cs="Arial" w:hint="eastAsia"/>
            <w:color w:val="000000"/>
            <w:kern w:val="0"/>
            <w:szCs w:val="21"/>
          </w:rPr>
          <w:t>飞彗</w:t>
        </w:r>
      </w:ins>
      <w:del w:id="138" w:author="mi-li" w:date="2018-04-22T23:48:00Z">
        <w:r w:rsidRPr="003535CB" w:rsidDel="001079FB">
          <w:rPr>
            <w:rFonts w:ascii="Arial" w:eastAsia="SimSun" w:hAnsi="Arial" w:cs="Arial" w:hint="eastAsia"/>
            <w:color w:val="000000"/>
            <w:kern w:val="0"/>
            <w:szCs w:val="21"/>
          </w:rPr>
          <w:delText>小米</w:delText>
        </w:r>
      </w:del>
      <w:r w:rsidRPr="003535CB">
        <w:rPr>
          <w:rFonts w:ascii="Arial" w:eastAsia="SimSun" w:hAnsi="Arial" w:cs="Arial" w:hint="eastAsia"/>
          <w:color w:val="000000"/>
          <w:kern w:val="0"/>
          <w:szCs w:val="21"/>
        </w:rPr>
        <w:t>会通过合同规定第三方的实践和义务，遵守适用的地方数据保护法。</w:t>
      </w:r>
      <w:ins w:id="139" w:author="mi-li" w:date="2018-04-22T23:48:00Z">
        <w:del w:id="140" w:author="Charles Cao" w:date="2018-07-31T16:29:00Z">
          <w:r w:rsidR="001079FB" w:rsidRPr="003535CB" w:rsidDel="00232820">
            <w:rPr>
              <w:rFonts w:ascii="Arial" w:eastAsia="SimSun" w:hAnsi="Arial" w:cs="Arial"/>
              <w:color w:val="000000"/>
              <w:kern w:val="0"/>
              <w:szCs w:val="21"/>
            </w:rPr>
            <w:delText>XX</w:delText>
          </w:r>
        </w:del>
      </w:ins>
      <w:ins w:id="141" w:author="Charles Cao" w:date="2018-07-31T16:29:00Z">
        <w:r w:rsidR="00232820" w:rsidRPr="003535CB">
          <w:rPr>
            <w:rFonts w:ascii="Arial" w:eastAsia="SimSun" w:hAnsi="Arial" w:cs="Arial" w:hint="eastAsia"/>
            <w:color w:val="000000"/>
            <w:kern w:val="0"/>
            <w:szCs w:val="21"/>
          </w:rPr>
          <w:t>飞</w:t>
        </w:r>
        <w:proofErr w:type="gramStart"/>
        <w:r w:rsidR="00232820" w:rsidRPr="003535CB">
          <w:rPr>
            <w:rFonts w:ascii="Arial" w:eastAsia="SimSun" w:hAnsi="Arial" w:cs="Arial" w:hint="eastAsia"/>
            <w:color w:val="000000"/>
            <w:kern w:val="0"/>
            <w:szCs w:val="21"/>
          </w:rPr>
          <w:t>彗</w:t>
        </w:r>
      </w:ins>
      <w:proofErr w:type="gramEnd"/>
      <w:del w:id="142" w:author="mi-li" w:date="2018-04-22T23:48:00Z">
        <w:r w:rsidRPr="003535CB" w:rsidDel="001079FB">
          <w:rPr>
            <w:rFonts w:ascii="Arial" w:eastAsia="SimSun" w:hAnsi="Arial" w:cs="Arial" w:hint="eastAsia"/>
            <w:color w:val="000000"/>
            <w:kern w:val="0"/>
            <w:szCs w:val="21"/>
          </w:rPr>
          <w:delText>小米</w:delText>
        </w:r>
      </w:del>
      <w:r w:rsidRPr="003535CB">
        <w:rPr>
          <w:rFonts w:ascii="Arial" w:eastAsia="SimSun" w:hAnsi="Arial" w:cs="Arial" w:hint="eastAsia"/>
          <w:color w:val="000000"/>
          <w:kern w:val="0"/>
          <w:szCs w:val="21"/>
        </w:rPr>
        <w:t>会通过合同保证第三</w:t>
      </w:r>
      <w:proofErr w:type="gramStart"/>
      <w:r w:rsidRPr="003535CB">
        <w:rPr>
          <w:rFonts w:ascii="Arial" w:eastAsia="SimSun" w:hAnsi="Arial" w:cs="Arial" w:hint="eastAsia"/>
          <w:color w:val="000000"/>
          <w:kern w:val="0"/>
          <w:szCs w:val="21"/>
        </w:rPr>
        <w:t>方服</w:t>
      </w:r>
      <w:proofErr w:type="gramEnd"/>
      <w:r w:rsidRPr="003535CB">
        <w:rPr>
          <w:rFonts w:ascii="Arial" w:eastAsia="SimSun" w:hAnsi="Arial" w:cs="Arial" w:hint="eastAsia"/>
          <w:color w:val="000000"/>
          <w:kern w:val="0"/>
          <w:szCs w:val="21"/>
        </w:rPr>
        <w:t>务供应商遵守您所属司法管辖区中适用于他们的隐私权标准。</w:t>
      </w:r>
    </w:p>
    <w:p w14:paraId="7C522757" w14:textId="77777777" w:rsidR="009E0149" w:rsidRPr="003535CB" w:rsidRDefault="009E0149" w:rsidP="009E0149">
      <w:pPr>
        <w:widowControl/>
        <w:spacing w:line="420" w:lineRule="atLeast"/>
        <w:jc w:val="left"/>
        <w:outlineLvl w:val="3"/>
        <w:rPr>
          <w:rFonts w:ascii="Arial" w:eastAsia="SimSun" w:hAnsi="Arial" w:cs="Arial"/>
          <w:b/>
          <w:bCs/>
          <w:color w:val="000000"/>
          <w:kern w:val="0"/>
          <w:sz w:val="24"/>
          <w:szCs w:val="24"/>
        </w:rPr>
      </w:pPr>
      <w:r w:rsidRPr="003535CB">
        <w:rPr>
          <w:rFonts w:ascii="Arial" w:eastAsia="SimSun" w:hAnsi="Arial" w:cs="Arial" w:hint="eastAsia"/>
          <w:b/>
          <w:bCs/>
          <w:color w:val="000000"/>
          <w:kern w:val="0"/>
          <w:sz w:val="24"/>
          <w:szCs w:val="24"/>
        </w:rPr>
        <w:t>与我们集团和第三</w:t>
      </w:r>
      <w:proofErr w:type="gramStart"/>
      <w:r w:rsidRPr="003535CB">
        <w:rPr>
          <w:rFonts w:ascii="Arial" w:eastAsia="SimSun" w:hAnsi="Arial" w:cs="Arial" w:hint="eastAsia"/>
          <w:b/>
          <w:bCs/>
          <w:color w:val="000000"/>
          <w:kern w:val="0"/>
          <w:sz w:val="24"/>
          <w:szCs w:val="24"/>
        </w:rPr>
        <w:t>方服务</w:t>
      </w:r>
      <w:proofErr w:type="gramEnd"/>
      <w:r w:rsidRPr="003535CB">
        <w:rPr>
          <w:rFonts w:ascii="Arial" w:eastAsia="SimSun" w:hAnsi="Arial" w:cs="Arial" w:hint="eastAsia"/>
          <w:b/>
          <w:bCs/>
          <w:color w:val="000000"/>
          <w:kern w:val="0"/>
          <w:sz w:val="24"/>
          <w:szCs w:val="24"/>
        </w:rPr>
        <w:t>供应商共享信息</w:t>
      </w:r>
    </w:p>
    <w:p w14:paraId="76BC22AC" w14:textId="6489F644" w:rsidR="009E0149" w:rsidRPr="003A4A68" w:rsidRDefault="009E0149" w:rsidP="009E0149">
      <w:pPr>
        <w:widowControl/>
        <w:spacing w:after="150" w:line="330" w:lineRule="atLeast"/>
        <w:jc w:val="left"/>
        <w:rPr>
          <w:rFonts w:ascii="Arial" w:eastAsia="SimSun" w:hAnsi="Arial" w:cs="Arial"/>
          <w:color w:val="000000"/>
          <w:kern w:val="0"/>
          <w:szCs w:val="21"/>
        </w:rPr>
      </w:pPr>
      <w:r w:rsidRPr="003535CB">
        <w:rPr>
          <w:rFonts w:ascii="Arial" w:eastAsia="SimSun" w:hAnsi="Arial" w:cs="Arial" w:hint="eastAsia"/>
          <w:color w:val="000000"/>
          <w:kern w:val="0"/>
          <w:szCs w:val="21"/>
        </w:rPr>
        <w:t>为了顺利地从事商业经营，以向您提供产品和服务的全部功能，我们可能不时向其他的</w:t>
      </w:r>
      <w:ins w:id="143" w:author="Charles Cao" w:date="2018-08-01T14:26:00Z">
        <w:r w:rsidR="00471C20" w:rsidRPr="003A4A68">
          <w:rPr>
            <w:rFonts w:ascii="Arial" w:eastAsia="SimSun" w:hAnsi="Arial" w:cs="Arial" w:hint="eastAsia"/>
            <w:color w:val="000000"/>
            <w:kern w:val="0"/>
            <w:szCs w:val="21"/>
          </w:rPr>
          <w:t>飞</w:t>
        </w:r>
        <w:proofErr w:type="gramStart"/>
        <w:r w:rsidR="00471C20" w:rsidRPr="003A4A68">
          <w:rPr>
            <w:rFonts w:ascii="Arial" w:eastAsia="SimSun" w:hAnsi="Arial" w:cs="Arial" w:hint="eastAsia"/>
            <w:color w:val="000000"/>
            <w:kern w:val="0"/>
            <w:szCs w:val="21"/>
          </w:rPr>
          <w:t>彗</w:t>
        </w:r>
      </w:ins>
      <w:proofErr w:type="gramEnd"/>
      <w:del w:id="144" w:author="mi-li" w:date="2018-04-22T23:48:00Z">
        <w:r w:rsidRPr="003535CB" w:rsidDel="00012B66">
          <w:rPr>
            <w:rFonts w:ascii="Arial" w:eastAsia="SimSun" w:hAnsi="Arial" w:cs="Arial"/>
            <w:color w:val="000000"/>
            <w:kern w:val="0"/>
            <w:szCs w:val="21"/>
          </w:rPr>
          <w:delText>小米</w:delText>
        </w:r>
      </w:del>
      <w:r w:rsidRPr="003535CB">
        <w:rPr>
          <w:rFonts w:ascii="Arial" w:eastAsia="SimSun" w:hAnsi="Arial" w:cs="Arial"/>
          <w:color w:val="000000"/>
          <w:kern w:val="0"/>
          <w:szCs w:val="21"/>
        </w:rPr>
        <w:t>关联公司（其涉及通讯、社交媒体、技术或云业务）或我们的第三</w:t>
      </w:r>
      <w:proofErr w:type="gramStart"/>
      <w:r w:rsidRPr="003535CB">
        <w:rPr>
          <w:rFonts w:ascii="Arial" w:eastAsia="SimSun" w:hAnsi="Arial" w:cs="Arial"/>
          <w:color w:val="000000"/>
          <w:kern w:val="0"/>
          <w:szCs w:val="21"/>
        </w:rPr>
        <w:t>方服</w:t>
      </w:r>
      <w:proofErr w:type="gramEnd"/>
      <w:r w:rsidRPr="003535CB">
        <w:rPr>
          <w:rFonts w:ascii="Arial" w:eastAsia="SimSun" w:hAnsi="Arial" w:cs="Arial"/>
          <w:color w:val="000000"/>
          <w:kern w:val="0"/>
          <w:szCs w:val="21"/>
        </w:rPr>
        <w:t>务供应商（我们的邮寄商店、送货服务供应商、电信公司、数据中心、数据存储设施、客户服务供应商、广告和推广服务供应商、代表</w:t>
      </w:r>
      <w:ins w:id="145" w:author="mi-li" w:date="2018-04-22T23:48:00Z">
        <w:del w:id="146" w:author="Charles Cao" w:date="2018-07-31T16:29:00Z">
          <w:r w:rsidR="00012B66" w:rsidRPr="003535CB" w:rsidDel="00232820">
            <w:rPr>
              <w:rFonts w:ascii="Arial" w:eastAsia="SimSun" w:hAnsi="Arial" w:cs="Arial" w:hint="eastAsia"/>
              <w:color w:val="000000"/>
              <w:kern w:val="0"/>
              <w:szCs w:val="21"/>
            </w:rPr>
            <w:delText>X</w:delText>
          </w:r>
          <w:r w:rsidR="00012B66" w:rsidRPr="00DF45C6" w:rsidDel="00232820">
            <w:rPr>
              <w:rFonts w:ascii="Arial" w:eastAsia="SimSun" w:hAnsi="Arial" w:cs="Arial"/>
              <w:color w:val="000000"/>
              <w:kern w:val="0"/>
              <w:szCs w:val="21"/>
            </w:rPr>
            <w:delText>X</w:delText>
          </w:r>
        </w:del>
      </w:ins>
      <w:ins w:id="147" w:author="Charles Cao" w:date="2018-07-31T16:29:00Z">
        <w:r w:rsidR="00232820" w:rsidRPr="003A4A68">
          <w:rPr>
            <w:rFonts w:ascii="Arial" w:eastAsia="SimSun" w:hAnsi="Arial" w:cs="Arial" w:hint="eastAsia"/>
            <w:color w:val="000000"/>
            <w:kern w:val="0"/>
            <w:szCs w:val="21"/>
          </w:rPr>
          <w:t>飞彗</w:t>
        </w:r>
      </w:ins>
      <w:del w:id="148" w:author="mi-li" w:date="2018-04-22T23:48:00Z">
        <w:r w:rsidRPr="003A4A68" w:rsidDel="00012B66">
          <w:rPr>
            <w:rFonts w:ascii="Arial" w:eastAsia="SimSun" w:hAnsi="Arial" w:cs="Arial"/>
            <w:color w:val="000000"/>
            <w:kern w:val="0"/>
            <w:szCs w:val="21"/>
          </w:rPr>
          <w:delText>小米</w:delText>
        </w:r>
      </w:del>
      <w:r w:rsidRPr="003A4A68">
        <w:rPr>
          <w:rFonts w:ascii="Arial" w:eastAsia="SimSun" w:hAnsi="Arial" w:cs="Arial"/>
          <w:color w:val="000000"/>
          <w:kern w:val="0"/>
          <w:szCs w:val="21"/>
        </w:rPr>
        <w:t>的代理）</w:t>
      </w:r>
      <w:r w:rsidRPr="003A4A68">
        <w:rPr>
          <w:rFonts w:ascii="Arial" w:eastAsia="SimSun" w:hAnsi="Arial" w:cs="Arial"/>
          <w:color w:val="000000"/>
          <w:kern w:val="0"/>
          <w:szCs w:val="21"/>
        </w:rPr>
        <w:t>[</w:t>
      </w:r>
      <w:r w:rsidRPr="003A4A68">
        <w:rPr>
          <w:rFonts w:ascii="Arial" w:eastAsia="SimSun" w:hAnsi="Arial" w:cs="Arial"/>
          <w:color w:val="000000"/>
          <w:kern w:val="0"/>
          <w:szCs w:val="21"/>
        </w:rPr>
        <w:t>关联公司和</w:t>
      </w:r>
      <w:r w:rsidRPr="003A4A68">
        <w:rPr>
          <w:rFonts w:ascii="Arial" w:eastAsia="SimSun" w:hAnsi="Arial" w:cs="Arial"/>
          <w:color w:val="000000"/>
          <w:kern w:val="0"/>
          <w:szCs w:val="21"/>
        </w:rPr>
        <w:t>/</w:t>
      </w:r>
      <w:r w:rsidRPr="003A4A68">
        <w:rPr>
          <w:rFonts w:ascii="Arial" w:eastAsia="SimSun" w:hAnsi="Arial" w:cs="Arial"/>
          <w:color w:val="000000"/>
          <w:kern w:val="0"/>
          <w:szCs w:val="21"/>
        </w:rPr>
        <w:t>或</w:t>
      </w:r>
      <w:proofErr w:type="gramStart"/>
      <w:r w:rsidRPr="003A4A68">
        <w:rPr>
          <w:rFonts w:ascii="Arial" w:eastAsia="SimSun" w:hAnsi="Arial" w:cs="Arial"/>
          <w:color w:val="000000"/>
          <w:kern w:val="0"/>
          <w:szCs w:val="21"/>
        </w:rPr>
        <w:t>其他第</w:t>
      </w:r>
      <w:proofErr w:type="gramEnd"/>
      <w:r w:rsidRPr="003A4A68">
        <w:rPr>
          <w:rFonts w:ascii="Arial" w:eastAsia="SimSun" w:hAnsi="Arial" w:cs="Arial"/>
          <w:color w:val="000000"/>
          <w:kern w:val="0"/>
          <w:szCs w:val="21"/>
        </w:rPr>
        <w:t>三方</w:t>
      </w:r>
      <w:r w:rsidRPr="003A4A68">
        <w:rPr>
          <w:rFonts w:ascii="Arial" w:eastAsia="SimSun" w:hAnsi="Arial" w:cs="Arial"/>
          <w:color w:val="000000"/>
          <w:kern w:val="0"/>
          <w:szCs w:val="21"/>
        </w:rPr>
        <w:t>]</w:t>
      </w:r>
      <w:r w:rsidRPr="003A4A68">
        <w:rPr>
          <w:rFonts w:ascii="Arial" w:eastAsia="SimSun" w:hAnsi="Arial" w:cs="Arial"/>
          <w:color w:val="000000"/>
          <w:kern w:val="0"/>
          <w:szCs w:val="21"/>
        </w:rPr>
        <w:t>（统称为</w:t>
      </w:r>
      <w:r w:rsidRPr="003A4A68">
        <w:rPr>
          <w:rFonts w:ascii="Arial" w:eastAsia="SimSun" w:hAnsi="Arial" w:cs="Arial"/>
          <w:color w:val="000000"/>
          <w:kern w:val="0"/>
          <w:szCs w:val="21"/>
        </w:rPr>
        <w:t>“</w:t>
      </w:r>
      <w:r w:rsidRPr="003A4A68">
        <w:rPr>
          <w:rFonts w:ascii="Arial" w:eastAsia="SimSun" w:hAnsi="Arial" w:cs="Arial"/>
          <w:color w:val="000000"/>
          <w:kern w:val="0"/>
          <w:szCs w:val="21"/>
        </w:rPr>
        <w:t>第三方服务供应商</w:t>
      </w:r>
      <w:r w:rsidRPr="003A4A68">
        <w:rPr>
          <w:rFonts w:ascii="Arial" w:eastAsia="SimSun" w:hAnsi="Arial" w:cs="Arial"/>
          <w:color w:val="000000"/>
          <w:kern w:val="0"/>
          <w:szCs w:val="21"/>
        </w:rPr>
        <w:t>”</w:t>
      </w:r>
      <w:r w:rsidRPr="003A4A68">
        <w:rPr>
          <w:rFonts w:ascii="Arial" w:eastAsia="SimSun" w:hAnsi="Arial" w:cs="Arial"/>
          <w:color w:val="000000"/>
          <w:kern w:val="0"/>
          <w:szCs w:val="21"/>
        </w:rPr>
        <w:t>）披露您的个人信息。此类第三</w:t>
      </w:r>
      <w:proofErr w:type="gramStart"/>
      <w:r w:rsidRPr="003A4A68">
        <w:rPr>
          <w:rFonts w:ascii="Arial" w:eastAsia="SimSun" w:hAnsi="Arial" w:cs="Arial"/>
          <w:color w:val="000000"/>
          <w:kern w:val="0"/>
          <w:szCs w:val="21"/>
        </w:rPr>
        <w:t>方服务</w:t>
      </w:r>
      <w:proofErr w:type="gramEnd"/>
      <w:r w:rsidRPr="003A4A68">
        <w:rPr>
          <w:rFonts w:ascii="Arial" w:eastAsia="SimSun" w:hAnsi="Arial" w:cs="Arial"/>
          <w:color w:val="000000"/>
          <w:kern w:val="0"/>
          <w:szCs w:val="21"/>
        </w:rPr>
        <w:t>供应商可能代表</w:t>
      </w:r>
      <w:del w:id="149" w:author="mi-li" w:date="2018-04-22T23:48:00Z">
        <w:r w:rsidRPr="003A4A68" w:rsidDel="00012B66">
          <w:rPr>
            <w:rFonts w:ascii="Arial" w:eastAsia="SimSun" w:hAnsi="Arial" w:cs="Arial"/>
            <w:color w:val="000000"/>
            <w:kern w:val="0"/>
            <w:szCs w:val="21"/>
          </w:rPr>
          <w:delText>小</w:delText>
        </w:r>
      </w:del>
      <w:ins w:id="150" w:author="mi-li" w:date="2018-04-22T23:48:00Z">
        <w:del w:id="151" w:author="Charles Cao" w:date="2018-07-31T16:29:00Z">
          <w:r w:rsidR="00012B66" w:rsidRPr="003A4A68" w:rsidDel="00232820">
            <w:rPr>
              <w:rFonts w:ascii="Arial" w:eastAsia="SimSun" w:hAnsi="Arial" w:cs="Arial" w:hint="eastAsia"/>
              <w:color w:val="000000"/>
              <w:kern w:val="0"/>
              <w:szCs w:val="21"/>
            </w:rPr>
            <w:delText>X</w:delText>
          </w:r>
          <w:r w:rsidR="00012B66" w:rsidRPr="003A4A68" w:rsidDel="00232820">
            <w:rPr>
              <w:rFonts w:ascii="Arial" w:eastAsia="SimSun" w:hAnsi="Arial" w:cs="Arial"/>
              <w:color w:val="000000"/>
              <w:kern w:val="0"/>
              <w:szCs w:val="21"/>
            </w:rPr>
            <w:delText>X</w:delText>
          </w:r>
        </w:del>
      </w:ins>
      <w:ins w:id="152" w:author="Charles Cao" w:date="2018-07-31T16:29:00Z">
        <w:r w:rsidR="00232820" w:rsidRPr="003A4A68">
          <w:rPr>
            <w:rFonts w:ascii="Arial" w:eastAsia="SimSun" w:hAnsi="Arial" w:cs="Arial" w:hint="eastAsia"/>
            <w:color w:val="000000"/>
            <w:kern w:val="0"/>
            <w:szCs w:val="21"/>
          </w:rPr>
          <w:t>飞彗</w:t>
        </w:r>
      </w:ins>
      <w:del w:id="153" w:author="mi-li" w:date="2018-04-22T23:48:00Z">
        <w:r w:rsidRPr="003A4A68" w:rsidDel="00012B66">
          <w:rPr>
            <w:rFonts w:ascii="Arial" w:eastAsia="SimSun" w:hAnsi="Arial" w:cs="Arial"/>
            <w:color w:val="000000"/>
            <w:kern w:val="0"/>
            <w:szCs w:val="21"/>
          </w:rPr>
          <w:delText>米</w:delText>
        </w:r>
      </w:del>
      <w:r w:rsidRPr="003A4A68">
        <w:rPr>
          <w:rFonts w:ascii="Arial" w:eastAsia="SimSun" w:hAnsi="Arial" w:cs="Arial"/>
          <w:color w:val="000000"/>
          <w:kern w:val="0"/>
          <w:szCs w:val="21"/>
        </w:rPr>
        <w:t>或出于上述的一项或多项目的处理您的个人信息。</w:t>
      </w:r>
      <w:del w:id="154" w:author="mi-li" w:date="2018-04-22T23:48:00Z">
        <w:r w:rsidRPr="003A4A68" w:rsidDel="00012B66">
          <w:rPr>
            <w:rFonts w:ascii="Arial" w:eastAsia="SimSun" w:hAnsi="Arial" w:cs="Arial"/>
            <w:color w:val="000000"/>
            <w:kern w:val="0"/>
            <w:szCs w:val="21"/>
          </w:rPr>
          <w:delText>在我们的设备上使用某些移动应用程序时，我们可能会和第三方共享您的</w:delText>
        </w:r>
        <w:r w:rsidRPr="003A4A68" w:rsidDel="00012B66">
          <w:rPr>
            <w:rFonts w:ascii="Arial" w:eastAsia="SimSun" w:hAnsi="Arial" w:cs="Arial"/>
            <w:color w:val="000000"/>
            <w:kern w:val="0"/>
            <w:szCs w:val="21"/>
          </w:rPr>
          <w:delText xml:space="preserve"> IP </w:delText>
        </w:r>
        <w:r w:rsidRPr="003A4A68" w:rsidDel="00012B66">
          <w:rPr>
            <w:rFonts w:ascii="Arial" w:eastAsia="SimSun" w:hAnsi="Arial" w:cs="Arial"/>
            <w:color w:val="000000"/>
            <w:kern w:val="0"/>
            <w:szCs w:val="21"/>
          </w:rPr>
          <w:delText>地址，以便为您提供您要求的某些服务。</w:delText>
        </w:r>
      </w:del>
      <w:r w:rsidRPr="003A4A68">
        <w:rPr>
          <w:rFonts w:ascii="Arial" w:eastAsia="SimSun" w:hAnsi="Arial" w:cs="Arial"/>
          <w:color w:val="000000"/>
          <w:kern w:val="0"/>
          <w:szCs w:val="21"/>
        </w:rPr>
        <w:t>如果您不再希望允许我们共享这些信息，请发送电子邮件到</w:t>
      </w:r>
      <w:r w:rsidRPr="003A4A68">
        <w:rPr>
          <w:rFonts w:ascii="Arial" w:eastAsia="SimSun" w:hAnsi="Arial" w:cs="Arial"/>
          <w:color w:val="000000"/>
          <w:kern w:val="0"/>
          <w:szCs w:val="21"/>
        </w:rPr>
        <w:t xml:space="preserve"> </w:t>
      </w:r>
      <w:del w:id="155" w:author="Charles Cao" w:date="2018-08-01T11:09:00Z">
        <w:r w:rsidRPr="003A4A68" w:rsidDel="009E1422">
          <w:rPr>
            <w:rFonts w:ascii="Arial" w:eastAsia="SimSun" w:hAnsi="Arial" w:cs="Arial"/>
            <w:color w:val="000000"/>
            <w:kern w:val="0"/>
            <w:szCs w:val="21"/>
          </w:rPr>
          <w:delText>privacy</w:delText>
        </w:r>
      </w:del>
      <w:ins w:id="156" w:author="Charles Cao" w:date="2018-08-01T11:09:00Z">
        <w:r w:rsidR="009E1422" w:rsidRPr="003A4A68">
          <w:rPr>
            <w:rFonts w:ascii="Arial" w:eastAsia="SimSun" w:hAnsi="Arial" w:cs="Arial" w:hint="eastAsia"/>
            <w:color w:val="000000"/>
            <w:kern w:val="0"/>
            <w:szCs w:val="21"/>
          </w:rPr>
          <w:t>p</w:t>
        </w:r>
      </w:ins>
      <w:ins w:id="157" w:author="Charles Cao" w:date="2018-08-01T15:08:00Z">
        <w:r w:rsidR="00D755E9" w:rsidRPr="003535CB">
          <w:rPr>
            <w:rFonts w:ascii="Arial" w:eastAsia="SimSun" w:hAnsi="Arial" w:cs="Arial"/>
            <w:color w:val="000000"/>
            <w:kern w:val="0"/>
            <w:szCs w:val="21"/>
          </w:rPr>
          <w:t>r</w:t>
        </w:r>
      </w:ins>
      <w:ins w:id="158" w:author="Charles Cao" w:date="2018-08-01T15:09:00Z">
        <w:r w:rsidR="00D755E9" w:rsidRPr="003535CB">
          <w:rPr>
            <w:rFonts w:ascii="Arial" w:eastAsia="SimSun" w:hAnsi="Arial" w:cs="Arial"/>
            <w:color w:val="000000"/>
            <w:kern w:val="0"/>
            <w:szCs w:val="21"/>
          </w:rPr>
          <w:t>ivacy</w:t>
        </w:r>
      </w:ins>
      <w:ins w:id="159" w:author="Charles Cao" w:date="2018-08-01T11:09:00Z">
        <w:r w:rsidR="009E1422" w:rsidRPr="003A4A68">
          <w:rPr>
            <w:rFonts w:ascii="Arial" w:eastAsia="SimSun" w:hAnsi="Arial" w:cs="Arial"/>
            <w:color w:val="000000"/>
            <w:kern w:val="0"/>
            <w:szCs w:val="21"/>
          </w:rPr>
          <w:t>.feihui</w:t>
        </w:r>
      </w:ins>
      <w:r w:rsidRPr="003535CB">
        <w:rPr>
          <w:rFonts w:ascii="Arial" w:eastAsia="SimSun" w:hAnsi="Arial" w:cs="Arial"/>
          <w:color w:val="000000"/>
          <w:kern w:val="0"/>
          <w:szCs w:val="21"/>
        </w:rPr>
        <w:t>@</w:t>
      </w:r>
      <w:ins w:id="160" w:author="Charles Cao" w:date="2018-08-01T11:09:00Z">
        <w:r w:rsidR="009E1422" w:rsidRPr="003A4A68">
          <w:rPr>
            <w:rFonts w:ascii="Arial" w:eastAsia="SimSun" w:hAnsi="Arial" w:cs="Arial"/>
            <w:color w:val="000000"/>
            <w:kern w:val="0"/>
            <w:szCs w:val="21"/>
          </w:rPr>
          <w:t>signify</w:t>
        </w:r>
      </w:ins>
      <w:ins w:id="161" w:author="mi-li" w:date="2018-04-22T23:48:00Z">
        <w:del w:id="162" w:author="Charles Cao" w:date="2018-07-31T16:29:00Z">
          <w:r w:rsidR="00012B66" w:rsidRPr="003535CB" w:rsidDel="00232820">
            <w:rPr>
              <w:rFonts w:ascii="Arial" w:eastAsia="SimSun" w:hAnsi="Arial" w:cs="Arial" w:hint="eastAsia"/>
              <w:color w:val="000000"/>
              <w:kern w:val="0"/>
              <w:szCs w:val="21"/>
            </w:rPr>
            <w:delText>X</w:delText>
          </w:r>
          <w:r w:rsidR="00012B66" w:rsidRPr="003535CB" w:rsidDel="00232820">
            <w:rPr>
              <w:rFonts w:ascii="Arial" w:eastAsia="SimSun" w:hAnsi="Arial" w:cs="Arial"/>
              <w:color w:val="000000"/>
              <w:kern w:val="0"/>
              <w:szCs w:val="21"/>
            </w:rPr>
            <w:delText>X</w:delText>
          </w:r>
        </w:del>
      </w:ins>
      <w:del w:id="163" w:author="mi-li" w:date="2018-04-22T23:48:00Z">
        <w:r w:rsidRPr="003535CB" w:rsidDel="00012B66">
          <w:rPr>
            <w:rFonts w:ascii="Arial" w:eastAsia="SimSun" w:hAnsi="Arial" w:cs="Arial"/>
            <w:color w:val="000000"/>
            <w:kern w:val="0"/>
            <w:szCs w:val="21"/>
          </w:rPr>
          <w:delText>xiaomi</w:delText>
        </w:r>
      </w:del>
      <w:r w:rsidRPr="003535CB">
        <w:rPr>
          <w:rFonts w:ascii="Arial" w:eastAsia="SimSun" w:hAnsi="Arial" w:cs="Arial"/>
          <w:color w:val="000000"/>
          <w:kern w:val="0"/>
          <w:szCs w:val="21"/>
        </w:rPr>
        <w:t xml:space="preserve">.com </w:t>
      </w:r>
      <w:r w:rsidRPr="00DF45C6">
        <w:rPr>
          <w:rFonts w:ascii="Arial" w:eastAsia="SimSun" w:hAnsi="Arial" w:cs="Arial"/>
          <w:color w:val="000000"/>
          <w:kern w:val="0"/>
          <w:szCs w:val="21"/>
        </w:rPr>
        <w:t>联系我们。</w:t>
      </w:r>
    </w:p>
    <w:p w14:paraId="2A8B1A3F" w14:textId="3B86E0AC" w:rsidR="009E0149" w:rsidRPr="003A4A68" w:rsidDel="00337C2F" w:rsidRDefault="009E0149" w:rsidP="009E0149">
      <w:pPr>
        <w:widowControl/>
        <w:spacing w:line="420" w:lineRule="atLeast"/>
        <w:jc w:val="left"/>
        <w:outlineLvl w:val="3"/>
        <w:rPr>
          <w:del w:id="164" w:author="Charles Cao" w:date="2018-08-01T13:42:00Z"/>
          <w:rFonts w:ascii="Arial" w:eastAsia="SimSun" w:hAnsi="Arial" w:cs="Arial"/>
          <w:b/>
          <w:bCs/>
          <w:color w:val="000000"/>
          <w:kern w:val="0"/>
          <w:sz w:val="24"/>
          <w:szCs w:val="24"/>
        </w:rPr>
      </w:pPr>
      <w:del w:id="165" w:author="Charles Cao" w:date="2018-08-01T13:42:00Z">
        <w:r w:rsidRPr="003A4A68" w:rsidDel="00337C2F">
          <w:rPr>
            <w:rFonts w:ascii="Arial" w:eastAsia="SimSun" w:hAnsi="Arial" w:cs="Arial"/>
            <w:b/>
            <w:bCs/>
            <w:color w:val="000000"/>
            <w:kern w:val="0"/>
            <w:sz w:val="24"/>
            <w:szCs w:val="24"/>
          </w:rPr>
          <w:delText>与我们集团的生态系统公司共享信息</w:delText>
        </w:r>
      </w:del>
    </w:p>
    <w:p w14:paraId="357A9CCF" w14:textId="2A707817" w:rsidR="009E0149" w:rsidRPr="003A4A68" w:rsidDel="00337C2F" w:rsidRDefault="009E0149" w:rsidP="009E0149">
      <w:pPr>
        <w:widowControl/>
        <w:spacing w:after="150" w:line="330" w:lineRule="atLeast"/>
        <w:jc w:val="left"/>
        <w:rPr>
          <w:del w:id="166" w:author="Charles Cao" w:date="2018-08-01T13:42:00Z"/>
          <w:rFonts w:ascii="Arial" w:eastAsia="SimSun" w:hAnsi="Arial" w:cs="Arial"/>
          <w:color w:val="000000"/>
          <w:kern w:val="0"/>
          <w:szCs w:val="21"/>
        </w:rPr>
      </w:pPr>
      <w:del w:id="167" w:author="Charles Cao" w:date="2018-08-01T13:42:00Z">
        <w:r w:rsidRPr="003A4A68" w:rsidDel="00337C2F">
          <w:rPr>
            <w:rFonts w:ascii="Arial" w:eastAsia="SimSun" w:hAnsi="Arial" w:cs="Arial"/>
            <w:color w:val="000000"/>
            <w:kern w:val="0"/>
            <w:szCs w:val="21"/>
          </w:rPr>
          <w:delText>小米和一组很酷的公司合作，共同构成了小米生态系统。小米生态系统公司是由小米投资和运营的独立实体，并且是这些领域内的专家。</w:delText>
        </w:r>
      </w:del>
      <w:ins w:id="168" w:author="mi-li" w:date="2018-04-22T23:49:00Z">
        <w:del w:id="169" w:author="Charles Cao" w:date="2018-07-31T16:29:00Z">
          <w:r w:rsidR="00012B66" w:rsidRPr="003A4A68" w:rsidDel="00232820">
            <w:rPr>
              <w:rFonts w:ascii="Arial" w:eastAsia="SimSun" w:hAnsi="Arial" w:cs="Arial" w:hint="eastAsia"/>
              <w:color w:val="000000"/>
              <w:kern w:val="0"/>
              <w:szCs w:val="21"/>
            </w:rPr>
            <w:delText>X</w:delText>
          </w:r>
          <w:r w:rsidR="00012B66" w:rsidRPr="003A4A68" w:rsidDel="00232820">
            <w:rPr>
              <w:rFonts w:ascii="Arial" w:eastAsia="SimSun" w:hAnsi="Arial" w:cs="Arial"/>
              <w:color w:val="000000"/>
              <w:kern w:val="0"/>
              <w:szCs w:val="21"/>
            </w:rPr>
            <w:delText>X</w:delText>
          </w:r>
        </w:del>
      </w:ins>
      <w:del w:id="170" w:author="Charles Cao" w:date="2018-08-01T13:42:00Z">
        <w:r w:rsidRPr="003A4A68" w:rsidDel="00337C2F">
          <w:rPr>
            <w:rFonts w:ascii="Arial" w:eastAsia="SimSun" w:hAnsi="Arial" w:cs="Arial"/>
            <w:color w:val="000000"/>
            <w:kern w:val="0"/>
            <w:szCs w:val="21"/>
          </w:rPr>
          <w:delText>小米可能会向小米生态系统公司披露您的个人信息，以便为您提供和改善来自于小米生态系统公司的令人兴奋的产品和服务（包括软件、硬件）。某些产品和服务仍使用小米品牌，但其他产品可能使用其自己的品牌。小米生态系统公司可能不时与小米共享与小米品牌的产品和服务相关的数据，以提供软件、硬件服务，带来更好的功能和用户体验。如果</w:delText>
        </w:r>
      </w:del>
      <w:ins w:id="171" w:author="mi-li" w:date="2018-04-22T23:49:00Z">
        <w:del w:id="172" w:author="Charles Cao" w:date="2018-07-31T16:29:00Z">
          <w:r w:rsidR="00365792" w:rsidRPr="003A4A68" w:rsidDel="00232820">
            <w:rPr>
              <w:rFonts w:ascii="Arial" w:eastAsia="SimSun" w:hAnsi="Arial" w:cs="Arial" w:hint="eastAsia"/>
              <w:color w:val="000000"/>
              <w:kern w:val="0"/>
              <w:szCs w:val="21"/>
            </w:rPr>
            <w:delText>X</w:delText>
          </w:r>
          <w:r w:rsidR="00365792" w:rsidRPr="003A4A68" w:rsidDel="00232820">
            <w:rPr>
              <w:rFonts w:ascii="Arial" w:eastAsia="SimSun" w:hAnsi="Arial" w:cs="Arial"/>
              <w:color w:val="000000"/>
              <w:kern w:val="0"/>
              <w:szCs w:val="21"/>
            </w:rPr>
            <w:delText>X</w:delText>
          </w:r>
        </w:del>
      </w:ins>
      <w:del w:id="173" w:author="Charles Cao" w:date="2018-08-01T13:42:00Z">
        <w:r w:rsidRPr="003A4A68" w:rsidDel="00337C2F">
          <w:rPr>
            <w:rFonts w:ascii="Arial" w:eastAsia="SimSun" w:hAnsi="Arial" w:cs="Arial"/>
            <w:color w:val="000000"/>
            <w:kern w:val="0"/>
            <w:szCs w:val="21"/>
          </w:rPr>
          <w:delText>小米参与兼并、收购或出售其资产的全部或部分，我们将通过电子邮件和</w:delText>
        </w:r>
        <w:r w:rsidRPr="003A4A68" w:rsidDel="00337C2F">
          <w:rPr>
            <w:rFonts w:ascii="Arial" w:eastAsia="SimSun" w:hAnsi="Arial" w:cs="Arial"/>
            <w:color w:val="000000"/>
            <w:kern w:val="0"/>
            <w:szCs w:val="21"/>
          </w:rPr>
          <w:delText>/</w:delText>
        </w:r>
        <w:r w:rsidRPr="003A4A68" w:rsidDel="00337C2F">
          <w:rPr>
            <w:rFonts w:ascii="Arial" w:eastAsia="SimSun" w:hAnsi="Arial" w:cs="Arial"/>
            <w:color w:val="000000"/>
            <w:kern w:val="0"/>
            <w:szCs w:val="21"/>
          </w:rPr>
          <w:delText>或在我们网站上发布醒目通知，告知对您个人信息所有权、使用方面的任何变化，以及您可能拥有的关于您个人信息的任何选择。</w:delText>
        </w:r>
      </w:del>
    </w:p>
    <w:p w14:paraId="3BDE7456" w14:textId="77777777" w:rsidR="009E0149" w:rsidRPr="003A4A68" w:rsidRDefault="009E0149" w:rsidP="009E0149">
      <w:pPr>
        <w:widowControl/>
        <w:spacing w:line="420" w:lineRule="atLeast"/>
        <w:jc w:val="left"/>
        <w:outlineLvl w:val="3"/>
        <w:rPr>
          <w:rFonts w:ascii="Arial" w:eastAsia="SimSun" w:hAnsi="Arial" w:cs="Arial"/>
          <w:b/>
          <w:bCs/>
          <w:color w:val="000000"/>
          <w:kern w:val="0"/>
          <w:sz w:val="24"/>
          <w:szCs w:val="24"/>
        </w:rPr>
      </w:pPr>
      <w:r w:rsidRPr="003A4A68">
        <w:rPr>
          <w:rFonts w:ascii="Arial" w:eastAsia="SimSun" w:hAnsi="Arial" w:cs="Arial"/>
          <w:b/>
          <w:bCs/>
          <w:color w:val="000000"/>
          <w:kern w:val="0"/>
          <w:sz w:val="24"/>
          <w:szCs w:val="24"/>
        </w:rPr>
        <w:t>与其他人共享信息</w:t>
      </w:r>
    </w:p>
    <w:p w14:paraId="6021D77D" w14:textId="3B674E26" w:rsidR="009E0149" w:rsidRPr="003535CB" w:rsidRDefault="009E0149" w:rsidP="009E0149">
      <w:pPr>
        <w:widowControl/>
        <w:spacing w:after="150" w:line="330" w:lineRule="atLeast"/>
        <w:jc w:val="left"/>
        <w:rPr>
          <w:rFonts w:ascii="Arial" w:eastAsia="SimSun" w:hAnsi="Arial" w:cs="Arial"/>
          <w:color w:val="000000"/>
          <w:kern w:val="0"/>
          <w:szCs w:val="21"/>
        </w:rPr>
      </w:pPr>
      <w:r w:rsidRPr="003A4A68">
        <w:rPr>
          <w:rFonts w:ascii="Arial" w:eastAsia="SimSun" w:hAnsi="Arial" w:cs="Arial"/>
          <w:color w:val="000000"/>
          <w:kern w:val="0"/>
          <w:szCs w:val="21"/>
        </w:rPr>
        <w:t>在适用法律要求时，</w:t>
      </w:r>
      <w:ins w:id="174" w:author="mi-li" w:date="2018-04-22T23:49:00Z">
        <w:del w:id="175" w:author="Charles Cao" w:date="2018-07-31T16:29:00Z">
          <w:r w:rsidR="00365792" w:rsidRPr="003A4A68" w:rsidDel="00232820">
            <w:rPr>
              <w:rFonts w:ascii="Arial" w:eastAsia="SimSun" w:hAnsi="Arial" w:cs="Arial" w:hint="eastAsia"/>
              <w:color w:val="000000"/>
              <w:kern w:val="0"/>
              <w:szCs w:val="21"/>
            </w:rPr>
            <w:delText>X</w:delText>
          </w:r>
          <w:r w:rsidR="00365792" w:rsidRPr="003A4A68" w:rsidDel="00232820">
            <w:rPr>
              <w:rFonts w:ascii="Arial" w:eastAsia="SimSun" w:hAnsi="Arial" w:cs="Arial"/>
              <w:color w:val="000000"/>
              <w:kern w:val="0"/>
              <w:szCs w:val="21"/>
            </w:rPr>
            <w:delText>X</w:delText>
          </w:r>
        </w:del>
      </w:ins>
      <w:ins w:id="176" w:author="Charles Cao" w:date="2018-07-31T16:29:00Z">
        <w:r w:rsidR="00232820" w:rsidRPr="003A4A68">
          <w:rPr>
            <w:rFonts w:ascii="Arial" w:eastAsia="SimSun" w:hAnsi="Arial" w:cs="Arial" w:hint="eastAsia"/>
            <w:color w:val="000000"/>
            <w:kern w:val="0"/>
            <w:szCs w:val="21"/>
          </w:rPr>
          <w:t>飞</w:t>
        </w:r>
        <w:proofErr w:type="gramStart"/>
        <w:r w:rsidR="00232820" w:rsidRPr="003A4A68">
          <w:rPr>
            <w:rFonts w:ascii="Arial" w:eastAsia="SimSun" w:hAnsi="Arial" w:cs="Arial" w:hint="eastAsia"/>
            <w:color w:val="000000"/>
            <w:kern w:val="0"/>
            <w:szCs w:val="21"/>
          </w:rPr>
          <w:t>彗</w:t>
        </w:r>
      </w:ins>
      <w:proofErr w:type="gramEnd"/>
      <w:del w:id="177" w:author="mi-li" w:date="2018-04-22T23:49:00Z">
        <w:r w:rsidRPr="003535CB" w:rsidDel="00365792">
          <w:rPr>
            <w:rFonts w:ascii="Arial" w:eastAsia="SimSun" w:hAnsi="Arial" w:cs="Arial" w:hint="eastAsia"/>
            <w:color w:val="000000"/>
            <w:kern w:val="0"/>
            <w:szCs w:val="21"/>
          </w:rPr>
          <w:delText>小米</w:delText>
        </w:r>
      </w:del>
      <w:r w:rsidRPr="003535CB">
        <w:rPr>
          <w:rFonts w:ascii="Arial" w:eastAsia="SimSun" w:hAnsi="Arial" w:cs="Arial" w:hint="eastAsia"/>
          <w:color w:val="000000"/>
          <w:kern w:val="0"/>
          <w:szCs w:val="21"/>
        </w:rPr>
        <w:t>可能会不经过进一步同意而披露您的个人信息。</w:t>
      </w:r>
    </w:p>
    <w:p w14:paraId="0D54C4DC" w14:textId="77777777" w:rsidR="009E0149" w:rsidRPr="003535CB" w:rsidRDefault="009E0149" w:rsidP="009E0149">
      <w:pPr>
        <w:widowControl/>
        <w:spacing w:line="420" w:lineRule="atLeast"/>
        <w:jc w:val="left"/>
        <w:outlineLvl w:val="3"/>
        <w:rPr>
          <w:rFonts w:ascii="Arial" w:eastAsia="SimSun" w:hAnsi="Arial" w:cs="Arial"/>
          <w:b/>
          <w:bCs/>
          <w:color w:val="000000"/>
          <w:kern w:val="0"/>
          <w:sz w:val="24"/>
          <w:szCs w:val="24"/>
        </w:rPr>
      </w:pPr>
      <w:r w:rsidRPr="003535CB">
        <w:rPr>
          <w:rFonts w:ascii="Arial" w:eastAsia="SimSun" w:hAnsi="Arial" w:cs="Arial" w:hint="eastAsia"/>
          <w:b/>
          <w:bCs/>
          <w:color w:val="000000"/>
          <w:kern w:val="0"/>
          <w:sz w:val="24"/>
          <w:szCs w:val="24"/>
        </w:rPr>
        <w:t>不需要同意的信息</w:t>
      </w:r>
    </w:p>
    <w:p w14:paraId="0810D55C" w14:textId="77777777" w:rsidR="009E0149" w:rsidRPr="003535CB" w:rsidRDefault="009E0149" w:rsidP="009E0149">
      <w:pPr>
        <w:widowControl/>
        <w:numPr>
          <w:ilvl w:val="0"/>
          <w:numId w:val="18"/>
        </w:numPr>
        <w:spacing w:after="75" w:line="330" w:lineRule="atLeast"/>
        <w:ind w:left="0"/>
        <w:jc w:val="left"/>
        <w:rPr>
          <w:rFonts w:ascii="Arial" w:eastAsia="SimSun" w:hAnsi="Arial" w:cs="Arial"/>
          <w:color w:val="000000"/>
          <w:kern w:val="0"/>
          <w:szCs w:val="21"/>
        </w:rPr>
      </w:pPr>
      <w:r w:rsidRPr="003535CB">
        <w:rPr>
          <w:rFonts w:ascii="Arial" w:eastAsia="SimSun" w:hAnsi="Arial" w:cs="Arial" w:hint="eastAsia"/>
          <w:color w:val="000000"/>
          <w:kern w:val="0"/>
          <w:szCs w:val="21"/>
        </w:rPr>
        <w:t>我们可能以汇总的形式与第三方（例如我们网站上的广告商）共享匿名信息，用于商业目的；我们可能与其共享我们服务的一般使用趋势，例如在购买某些产品或从事某些交易的特定人群中的客户数量。</w:t>
      </w:r>
    </w:p>
    <w:p w14:paraId="08D5EF0F" w14:textId="052DD7C2" w:rsidR="009E0149" w:rsidRPr="003535CB" w:rsidRDefault="009E0149" w:rsidP="009E0149">
      <w:pPr>
        <w:widowControl/>
        <w:numPr>
          <w:ilvl w:val="0"/>
          <w:numId w:val="18"/>
        </w:numPr>
        <w:spacing w:after="75" w:line="330" w:lineRule="atLeast"/>
        <w:ind w:left="0"/>
        <w:jc w:val="left"/>
        <w:rPr>
          <w:rFonts w:ascii="Arial" w:eastAsia="SimSun" w:hAnsi="Arial" w:cs="Arial"/>
          <w:color w:val="000000"/>
          <w:kern w:val="0"/>
          <w:szCs w:val="21"/>
        </w:rPr>
      </w:pPr>
      <w:r w:rsidRPr="003535CB">
        <w:rPr>
          <w:rFonts w:ascii="Arial" w:eastAsia="SimSun" w:hAnsi="Arial" w:cs="Arial" w:hint="eastAsia"/>
          <w:color w:val="000000"/>
          <w:kern w:val="0"/>
          <w:szCs w:val="21"/>
        </w:rPr>
        <w:t>为免存疑，</w:t>
      </w:r>
      <w:ins w:id="178" w:author="mi-li" w:date="2018-04-22T23:49:00Z">
        <w:del w:id="179" w:author="Charles Cao" w:date="2018-07-31T16:29:00Z">
          <w:r w:rsidR="00365792" w:rsidRPr="003535CB" w:rsidDel="00232820">
            <w:rPr>
              <w:rFonts w:ascii="Arial" w:eastAsia="SimSun" w:hAnsi="Arial" w:cs="Arial"/>
              <w:color w:val="000000"/>
              <w:kern w:val="0"/>
              <w:szCs w:val="21"/>
            </w:rPr>
            <w:delText>XX</w:delText>
          </w:r>
        </w:del>
      </w:ins>
      <w:ins w:id="180" w:author="Charles Cao" w:date="2018-07-31T16:29:00Z">
        <w:r w:rsidR="00232820" w:rsidRPr="003535CB">
          <w:rPr>
            <w:rFonts w:ascii="Arial" w:eastAsia="SimSun" w:hAnsi="Arial" w:cs="Arial" w:hint="eastAsia"/>
            <w:color w:val="000000"/>
            <w:kern w:val="0"/>
            <w:szCs w:val="21"/>
          </w:rPr>
          <w:t>飞</w:t>
        </w:r>
        <w:proofErr w:type="gramStart"/>
        <w:r w:rsidR="00232820" w:rsidRPr="003535CB">
          <w:rPr>
            <w:rFonts w:ascii="Arial" w:eastAsia="SimSun" w:hAnsi="Arial" w:cs="Arial" w:hint="eastAsia"/>
            <w:color w:val="000000"/>
            <w:kern w:val="0"/>
            <w:szCs w:val="21"/>
          </w:rPr>
          <w:t>彗</w:t>
        </w:r>
      </w:ins>
      <w:proofErr w:type="gramEnd"/>
      <w:del w:id="181" w:author="mi-li" w:date="2018-04-22T23:49:00Z">
        <w:r w:rsidRPr="003535CB" w:rsidDel="00365792">
          <w:rPr>
            <w:rFonts w:ascii="Arial" w:eastAsia="SimSun" w:hAnsi="Arial" w:cs="Arial" w:hint="eastAsia"/>
            <w:color w:val="000000"/>
            <w:kern w:val="0"/>
            <w:szCs w:val="21"/>
          </w:rPr>
          <w:delText>小米</w:delText>
        </w:r>
      </w:del>
      <w:r w:rsidRPr="003535CB">
        <w:rPr>
          <w:rFonts w:ascii="Arial" w:eastAsia="SimSun" w:hAnsi="Arial" w:cs="Arial" w:hint="eastAsia"/>
          <w:color w:val="000000"/>
          <w:kern w:val="0"/>
          <w:szCs w:val="21"/>
        </w:rPr>
        <w:t>可能在地方数据保护法明确允许的情况下和范围内（例如为了遵循传票）不经您的同意而收集、使用或披露您的个人信息，并且当我们可能会出于诚意相信为了保护我们的权利、保护您的安全或他人安全、为调查欺诈行为或对政府要求</w:t>
      </w:r>
      <w:proofErr w:type="gramStart"/>
      <w:r w:rsidRPr="003535CB">
        <w:rPr>
          <w:rFonts w:ascii="Arial" w:eastAsia="SimSun" w:hAnsi="Arial" w:cs="Arial" w:hint="eastAsia"/>
          <w:color w:val="000000"/>
          <w:kern w:val="0"/>
          <w:szCs w:val="21"/>
        </w:rPr>
        <w:t>作</w:t>
      </w:r>
      <w:proofErr w:type="gramEnd"/>
      <w:r w:rsidRPr="003535CB">
        <w:rPr>
          <w:rFonts w:ascii="Arial" w:eastAsia="SimSun" w:hAnsi="Arial" w:cs="Arial" w:hint="eastAsia"/>
          <w:color w:val="000000"/>
          <w:kern w:val="0"/>
          <w:szCs w:val="21"/>
        </w:rPr>
        <w:t>出回应而必需披露时，不经您的同意而披露您的信息。</w:t>
      </w:r>
    </w:p>
    <w:p w14:paraId="1240D49D" w14:textId="77777777" w:rsidR="009E0149" w:rsidRPr="003535CB" w:rsidRDefault="009E0149" w:rsidP="009E0149">
      <w:pPr>
        <w:widowControl/>
        <w:spacing w:line="420" w:lineRule="atLeast"/>
        <w:jc w:val="left"/>
        <w:outlineLvl w:val="2"/>
        <w:rPr>
          <w:rFonts w:ascii="Arial" w:eastAsia="SimSun" w:hAnsi="Arial" w:cs="Arial"/>
          <w:b/>
          <w:bCs/>
          <w:color w:val="000000"/>
          <w:kern w:val="0"/>
          <w:sz w:val="27"/>
          <w:szCs w:val="27"/>
        </w:rPr>
      </w:pPr>
      <w:r w:rsidRPr="003535CB">
        <w:rPr>
          <w:rFonts w:ascii="Arial" w:eastAsia="SimSun" w:hAnsi="Arial" w:cs="Arial" w:hint="eastAsia"/>
          <w:b/>
          <w:bCs/>
          <w:color w:val="000000"/>
          <w:kern w:val="0"/>
          <w:sz w:val="27"/>
          <w:szCs w:val="27"/>
        </w:rPr>
        <w:t>安全保障</w:t>
      </w:r>
    </w:p>
    <w:p w14:paraId="5C294D6C" w14:textId="4ABAD9AF" w:rsidR="009E0149" w:rsidRPr="003535CB" w:rsidRDefault="00365792" w:rsidP="009E0149">
      <w:pPr>
        <w:widowControl/>
        <w:spacing w:line="420" w:lineRule="atLeast"/>
        <w:jc w:val="left"/>
        <w:outlineLvl w:val="3"/>
        <w:rPr>
          <w:rFonts w:ascii="Arial" w:eastAsia="SimSun" w:hAnsi="Arial" w:cs="Arial"/>
          <w:b/>
          <w:bCs/>
          <w:color w:val="000000"/>
          <w:kern w:val="0"/>
          <w:sz w:val="24"/>
          <w:szCs w:val="24"/>
        </w:rPr>
      </w:pPr>
      <w:ins w:id="182" w:author="mi-li" w:date="2018-04-22T23:50:00Z">
        <w:del w:id="183" w:author="Charles Cao" w:date="2018-07-31T16:29:00Z">
          <w:r w:rsidRPr="003A4A68" w:rsidDel="00232820">
            <w:rPr>
              <w:rFonts w:ascii="Arial" w:eastAsia="SimSun" w:hAnsi="Arial" w:cs="Arial" w:hint="eastAsia"/>
              <w:b/>
              <w:bCs/>
              <w:color w:val="000000"/>
              <w:kern w:val="0"/>
              <w:sz w:val="24"/>
              <w:szCs w:val="24"/>
            </w:rPr>
            <w:delText>X</w:delText>
          </w:r>
          <w:r w:rsidRPr="003A4A68" w:rsidDel="00232820">
            <w:rPr>
              <w:rFonts w:ascii="Arial" w:eastAsia="SimSun" w:hAnsi="Arial" w:cs="Arial"/>
              <w:b/>
              <w:bCs/>
              <w:color w:val="000000"/>
              <w:kern w:val="0"/>
              <w:sz w:val="24"/>
              <w:szCs w:val="24"/>
            </w:rPr>
            <w:delText>X</w:delText>
          </w:r>
        </w:del>
      </w:ins>
      <w:ins w:id="184" w:author="Charles Cao" w:date="2018-07-31T16:29:00Z">
        <w:r w:rsidR="00232820" w:rsidRPr="003A4A68">
          <w:rPr>
            <w:rFonts w:ascii="Arial" w:eastAsia="SimSun" w:hAnsi="Arial" w:cs="Arial" w:hint="eastAsia"/>
            <w:b/>
            <w:bCs/>
            <w:color w:val="000000"/>
            <w:kern w:val="0"/>
            <w:sz w:val="24"/>
            <w:szCs w:val="24"/>
          </w:rPr>
          <w:t>飞</w:t>
        </w:r>
        <w:proofErr w:type="gramStart"/>
        <w:r w:rsidR="00232820" w:rsidRPr="003A4A68">
          <w:rPr>
            <w:rFonts w:ascii="Arial" w:eastAsia="SimSun" w:hAnsi="Arial" w:cs="Arial" w:hint="eastAsia"/>
            <w:b/>
            <w:bCs/>
            <w:color w:val="000000"/>
            <w:kern w:val="0"/>
            <w:sz w:val="24"/>
            <w:szCs w:val="24"/>
          </w:rPr>
          <w:t>彗</w:t>
        </w:r>
      </w:ins>
      <w:proofErr w:type="gramEnd"/>
      <w:del w:id="185" w:author="mi-li" w:date="2018-04-22T23:50:00Z">
        <w:r w:rsidR="009E0149" w:rsidRPr="003535CB" w:rsidDel="00365792">
          <w:rPr>
            <w:rFonts w:ascii="Arial" w:eastAsia="SimSun" w:hAnsi="Arial" w:cs="Arial"/>
            <w:b/>
            <w:bCs/>
            <w:color w:val="000000"/>
            <w:kern w:val="0"/>
            <w:sz w:val="24"/>
            <w:szCs w:val="24"/>
          </w:rPr>
          <w:delText>小米</w:delText>
        </w:r>
      </w:del>
      <w:r w:rsidR="009E0149" w:rsidRPr="003535CB">
        <w:rPr>
          <w:rFonts w:ascii="Arial" w:eastAsia="SimSun" w:hAnsi="Arial" w:cs="Arial"/>
          <w:b/>
          <w:bCs/>
          <w:color w:val="000000"/>
          <w:kern w:val="0"/>
          <w:sz w:val="24"/>
          <w:szCs w:val="24"/>
        </w:rPr>
        <w:t>的安全措施</w:t>
      </w:r>
    </w:p>
    <w:p w14:paraId="378BFF87" w14:textId="5AFEC507" w:rsidR="009E0149" w:rsidRPr="003535CB" w:rsidRDefault="009E0149" w:rsidP="009E0149">
      <w:pPr>
        <w:widowControl/>
        <w:spacing w:after="150" w:line="330" w:lineRule="atLeast"/>
        <w:jc w:val="left"/>
        <w:rPr>
          <w:rFonts w:ascii="Arial" w:eastAsia="SimSun" w:hAnsi="Arial" w:cs="Arial"/>
          <w:color w:val="000000"/>
          <w:kern w:val="0"/>
          <w:szCs w:val="21"/>
        </w:rPr>
      </w:pPr>
      <w:r w:rsidRPr="003535CB">
        <w:rPr>
          <w:rFonts w:ascii="Arial" w:eastAsia="SimSun" w:hAnsi="Arial" w:cs="Arial" w:hint="eastAsia"/>
          <w:color w:val="000000"/>
          <w:kern w:val="0"/>
          <w:szCs w:val="21"/>
        </w:rPr>
        <w:lastRenderedPageBreak/>
        <w:t>我们承诺保证您的个人信息安全。为了防止未经授权的访问、披露或其他类似风险，我们落实了合理的物理、电子和管理措施流程，保护我们从您的</w:t>
      </w:r>
      <w:del w:id="186" w:author="mi-li" w:date="2018-04-22T23:50:00Z">
        <w:r w:rsidRPr="003535CB" w:rsidDel="00365792">
          <w:rPr>
            <w:rFonts w:ascii="Arial" w:eastAsia="SimSun" w:hAnsi="Arial" w:cs="Arial" w:hint="eastAsia"/>
            <w:color w:val="000000"/>
            <w:kern w:val="0"/>
            <w:szCs w:val="21"/>
          </w:rPr>
          <w:delText>移动</w:delText>
        </w:r>
        <w:r w:rsidRPr="003535CB" w:rsidDel="006D7720">
          <w:rPr>
            <w:rFonts w:ascii="Arial" w:eastAsia="SimSun" w:hAnsi="Arial" w:cs="Arial" w:hint="eastAsia"/>
            <w:color w:val="000000"/>
            <w:kern w:val="0"/>
            <w:szCs w:val="21"/>
          </w:rPr>
          <w:delText>设备</w:delText>
        </w:r>
      </w:del>
      <w:ins w:id="187" w:author="mi-li" w:date="2018-04-22T23:50:00Z">
        <w:del w:id="188" w:author="Charles Cao" w:date="2018-08-01T15:10:00Z">
          <w:r w:rsidR="006D7720" w:rsidRPr="003535CB" w:rsidDel="001C782D">
            <w:rPr>
              <w:rFonts w:ascii="Arial" w:eastAsia="SimSun" w:hAnsi="Arial" w:cs="Arial" w:hint="eastAsia"/>
              <w:color w:val="000000"/>
              <w:kern w:val="0"/>
              <w:szCs w:val="21"/>
            </w:rPr>
            <w:delText>产品</w:delText>
          </w:r>
        </w:del>
      </w:ins>
      <w:ins w:id="189" w:author="Charles Cao" w:date="2018-08-01T14:28:00Z">
        <w:r w:rsidR="00505CAE" w:rsidRPr="003535CB">
          <w:rPr>
            <w:rFonts w:ascii="Arial" w:eastAsia="SimSun" w:hAnsi="Arial" w:cs="Arial" w:hint="eastAsia"/>
            <w:color w:val="000000"/>
            <w:kern w:val="0"/>
            <w:szCs w:val="21"/>
          </w:rPr>
          <w:t>设备</w:t>
        </w:r>
      </w:ins>
      <w:r w:rsidRPr="003535CB">
        <w:rPr>
          <w:rFonts w:ascii="Arial" w:eastAsia="SimSun" w:hAnsi="Arial" w:cs="Arial" w:hint="eastAsia"/>
          <w:color w:val="000000"/>
          <w:kern w:val="0"/>
          <w:szCs w:val="21"/>
        </w:rPr>
        <w:t>和</w:t>
      </w:r>
      <w:ins w:id="190" w:author="mi-li" w:date="2018-04-22T23:50:00Z">
        <w:del w:id="191" w:author="Charles Cao" w:date="2018-07-31T16:29:00Z">
          <w:r w:rsidR="006D7720" w:rsidRPr="003535CB" w:rsidDel="00232820">
            <w:rPr>
              <w:rFonts w:ascii="Arial" w:eastAsia="SimSun" w:hAnsi="Arial" w:cs="Arial"/>
              <w:color w:val="000000"/>
              <w:kern w:val="0"/>
              <w:szCs w:val="21"/>
            </w:rPr>
            <w:delText>XX</w:delText>
          </w:r>
        </w:del>
      </w:ins>
      <w:ins w:id="192" w:author="Charles Cao" w:date="2018-07-31T16:29:00Z">
        <w:r w:rsidR="00232820" w:rsidRPr="003535CB">
          <w:rPr>
            <w:rFonts w:ascii="Arial" w:eastAsia="SimSun" w:hAnsi="Arial" w:cs="Arial" w:hint="eastAsia"/>
            <w:color w:val="000000"/>
            <w:kern w:val="0"/>
            <w:szCs w:val="21"/>
          </w:rPr>
          <w:t>飞</w:t>
        </w:r>
        <w:proofErr w:type="gramStart"/>
        <w:r w:rsidR="00232820" w:rsidRPr="003535CB">
          <w:rPr>
            <w:rFonts w:ascii="Arial" w:eastAsia="SimSun" w:hAnsi="Arial" w:cs="Arial" w:hint="eastAsia"/>
            <w:color w:val="000000"/>
            <w:kern w:val="0"/>
            <w:szCs w:val="21"/>
          </w:rPr>
          <w:t>彗</w:t>
        </w:r>
      </w:ins>
      <w:proofErr w:type="gramEnd"/>
      <w:del w:id="193" w:author="mi-li" w:date="2018-04-22T23:50:00Z">
        <w:r w:rsidRPr="003535CB" w:rsidDel="006D7720">
          <w:rPr>
            <w:rFonts w:ascii="Arial" w:eastAsia="SimSun" w:hAnsi="Arial" w:cs="Arial" w:hint="eastAsia"/>
            <w:color w:val="000000"/>
            <w:kern w:val="0"/>
            <w:szCs w:val="21"/>
          </w:rPr>
          <w:delText>小米</w:delText>
        </w:r>
      </w:del>
      <w:r w:rsidRPr="003535CB">
        <w:rPr>
          <w:rFonts w:ascii="Arial" w:eastAsia="SimSun" w:hAnsi="Arial" w:cs="Arial" w:hint="eastAsia"/>
          <w:color w:val="000000"/>
          <w:kern w:val="0"/>
          <w:szCs w:val="21"/>
        </w:rPr>
        <w:t>网站上收集的信息。我们将采取所有合理的措施保护您的个人信息。</w:t>
      </w:r>
    </w:p>
    <w:p w14:paraId="10D6A8F9" w14:textId="17FF5943" w:rsidR="009E0149" w:rsidRPr="003535CB" w:rsidDel="006D7720" w:rsidRDefault="009E0149" w:rsidP="009E0149">
      <w:pPr>
        <w:widowControl/>
        <w:spacing w:after="150" w:line="330" w:lineRule="atLeast"/>
        <w:jc w:val="left"/>
        <w:rPr>
          <w:del w:id="194" w:author="mi-li" w:date="2018-04-22T23:51:00Z"/>
          <w:rFonts w:ascii="Arial" w:eastAsia="SimSun" w:hAnsi="Arial" w:cs="Arial"/>
          <w:color w:val="000000"/>
          <w:kern w:val="0"/>
          <w:szCs w:val="21"/>
        </w:rPr>
      </w:pPr>
      <w:del w:id="195" w:author="mi-li" w:date="2018-04-22T23:51:00Z">
        <w:r w:rsidRPr="003535CB" w:rsidDel="006D7720">
          <w:rPr>
            <w:rFonts w:ascii="Arial" w:eastAsia="SimSun" w:hAnsi="Arial" w:cs="Arial" w:hint="eastAsia"/>
            <w:color w:val="000000"/>
            <w:kern w:val="0"/>
            <w:szCs w:val="21"/>
          </w:rPr>
          <w:delText>例如，当您访问小米账户时，您可以选择</w:delText>
        </w:r>
      </w:del>
      <w:del w:id="196" w:author="mi-li" w:date="2018-04-22T23:50:00Z">
        <w:r w:rsidRPr="003535CB" w:rsidDel="006D7720">
          <w:rPr>
            <w:rFonts w:ascii="Arial" w:eastAsia="SimSun" w:hAnsi="Arial" w:cs="Arial" w:hint="eastAsia"/>
            <w:color w:val="000000"/>
            <w:kern w:val="0"/>
            <w:szCs w:val="21"/>
          </w:rPr>
          <w:delText>我们</w:delText>
        </w:r>
      </w:del>
      <w:del w:id="197" w:author="mi-li" w:date="2018-04-22T23:51:00Z">
        <w:r w:rsidRPr="003535CB" w:rsidDel="006D7720">
          <w:rPr>
            <w:rFonts w:ascii="Arial" w:eastAsia="SimSun" w:hAnsi="Arial" w:cs="Arial" w:hint="eastAsia"/>
            <w:color w:val="000000"/>
            <w:kern w:val="0"/>
            <w:szCs w:val="21"/>
          </w:rPr>
          <w:delText>的两步验证程序来保证更好的安全性。当您</w:delText>
        </w:r>
      </w:del>
      <w:del w:id="198" w:author="mi-li" w:date="2018-04-22T23:50:00Z">
        <w:r w:rsidRPr="003535CB" w:rsidDel="006D7720">
          <w:rPr>
            <w:rFonts w:ascii="Arial" w:eastAsia="SimSun" w:hAnsi="Arial" w:cs="Arial" w:hint="eastAsia"/>
            <w:color w:val="000000"/>
            <w:kern w:val="0"/>
            <w:szCs w:val="21"/>
          </w:rPr>
          <w:delText>从小米设备</w:delText>
        </w:r>
      </w:del>
      <w:del w:id="199" w:author="mi-li" w:date="2018-04-22T23:51:00Z">
        <w:r w:rsidRPr="003535CB" w:rsidDel="006D7720">
          <w:rPr>
            <w:rFonts w:ascii="Arial" w:eastAsia="SimSun" w:hAnsi="Arial" w:cs="Arial" w:hint="eastAsia"/>
            <w:color w:val="000000"/>
            <w:kern w:val="0"/>
            <w:szCs w:val="21"/>
          </w:rPr>
          <w:delText>向我们的服务器发送或收取信息时，我们确保使用安全套接层</w:delText>
        </w:r>
        <w:r w:rsidRPr="003535CB" w:rsidDel="006D7720">
          <w:rPr>
            <w:rFonts w:ascii="Arial" w:eastAsia="SimSun" w:hAnsi="Arial" w:cs="Arial"/>
            <w:color w:val="000000"/>
            <w:kern w:val="0"/>
            <w:szCs w:val="21"/>
          </w:rPr>
          <w:delText xml:space="preserve"> (SSL) </w:delText>
        </w:r>
        <w:r w:rsidRPr="003535CB" w:rsidDel="006D7720">
          <w:rPr>
            <w:rFonts w:ascii="Arial" w:eastAsia="SimSun" w:hAnsi="Arial" w:cs="Arial" w:hint="eastAsia"/>
            <w:color w:val="000000"/>
            <w:kern w:val="0"/>
            <w:szCs w:val="21"/>
          </w:rPr>
          <w:delText>和其他算法对其进行加密。</w:delText>
        </w:r>
      </w:del>
    </w:p>
    <w:p w14:paraId="161D2483" w14:textId="714851F7" w:rsidR="009E0149" w:rsidRPr="003535CB" w:rsidRDefault="009E0149" w:rsidP="009E0149">
      <w:pPr>
        <w:widowControl/>
        <w:spacing w:after="150" w:line="330" w:lineRule="atLeast"/>
        <w:jc w:val="left"/>
        <w:rPr>
          <w:rFonts w:ascii="Arial" w:eastAsia="SimSun" w:hAnsi="Arial" w:cs="Arial"/>
          <w:color w:val="000000"/>
          <w:kern w:val="0"/>
          <w:szCs w:val="21"/>
        </w:rPr>
      </w:pPr>
      <w:r w:rsidRPr="003535CB">
        <w:rPr>
          <w:rFonts w:ascii="Arial" w:eastAsia="SimSun" w:hAnsi="Arial" w:cs="Arial" w:hint="eastAsia"/>
          <w:color w:val="000000"/>
          <w:kern w:val="0"/>
          <w:szCs w:val="21"/>
        </w:rPr>
        <w:t>您的个人信息全都被储存在安全的服务器上，并在受控设施中受到保护。我们依据重要性和敏感性对您的数据进行分类，并且保证您的个人信息具有最高的安全等级。我们保证通过访问这些信息来帮助向您提供产品和服务的员工和第三</w:t>
      </w:r>
      <w:proofErr w:type="gramStart"/>
      <w:r w:rsidRPr="003535CB">
        <w:rPr>
          <w:rFonts w:ascii="Arial" w:eastAsia="SimSun" w:hAnsi="Arial" w:cs="Arial" w:hint="eastAsia"/>
          <w:color w:val="000000"/>
          <w:kern w:val="0"/>
          <w:szCs w:val="21"/>
        </w:rPr>
        <w:t>方服务</w:t>
      </w:r>
      <w:proofErr w:type="gramEnd"/>
      <w:r w:rsidRPr="003535CB">
        <w:rPr>
          <w:rFonts w:ascii="Arial" w:eastAsia="SimSun" w:hAnsi="Arial" w:cs="Arial" w:hint="eastAsia"/>
          <w:color w:val="000000"/>
          <w:kern w:val="0"/>
          <w:szCs w:val="21"/>
        </w:rPr>
        <w:t>供应商具有严格的合同保密义务，如果未能履行这些义务，其将会受到纪律处分或被终止合作。</w:t>
      </w:r>
      <w:ins w:id="200" w:author="Charles Cao" w:date="2018-08-01T14:30:00Z">
        <w:r w:rsidR="00EE5997" w:rsidRPr="003535CB">
          <w:rPr>
            <w:rFonts w:ascii="Arial" w:eastAsia="SimSun" w:hAnsi="Arial" w:cs="Arial" w:hint="eastAsia"/>
            <w:color w:val="000000"/>
            <w:kern w:val="0"/>
            <w:szCs w:val="21"/>
          </w:rPr>
          <w:t>同样，我们对以云为基础的数据存储设有专门的访问控制措施。</w:t>
        </w:r>
      </w:ins>
      <w:del w:id="201" w:author="mi-li" w:date="2018-04-22T23:51:00Z">
        <w:r w:rsidRPr="003535CB" w:rsidDel="006D7720">
          <w:rPr>
            <w:rFonts w:ascii="Arial" w:eastAsia="SimSun" w:hAnsi="Arial" w:cs="Arial" w:hint="eastAsia"/>
            <w:color w:val="000000"/>
            <w:kern w:val="0"/>
            <w:szCs w:val="21"/>
          </w:rPr>
          <w:delText>同样，我们对以云为基础的数据存储设有专门的访问控制措施。</w:delText>
        </w:r>
      </w:del>
      <w:r w:rsidRPr="003535CB">
        <w:rPr>
          <w:rFonts w:ascii="Arial" w:eastAsia="SimSun" w:hAnsi="Arial" w:cs="Arial" w:hint="eastAsia"/>
          <w:color w:val="000000"/>
          <w:kern w:val="0"/>
          <w:szCs w:val="21"/>
        </w:rPr>
        <w:t>总而言之，我们定期审查信息收集、储存和处理实践，包括物理安全措施，以防止任何未经授权的访问和使用。</w:t>
      </w:r>
    </w:p>
    <w:p w14:paraId="770E7713" w14:textId="77777777" w:rsidR="009E0149" w:rsidRPr="003535CB" w:rsidRDefault="009E0149" w:rsidP="009E0149">
      <w:pPr>
        <w:widowControl/>
        <w:spacing w:after="150" w:line="330" w:lineRule="atLeast"/>
        <w:jc w:val="left"/>
        <w:rPr>
          <w:rFonts w:ascii="Arial" w:eastAsia="SimSun" w:hAnsi="Arial" w:cs="Arial"/>
          <w:color w:val="000000"/>
          <w:kern w:val="0"/>
          <w:szCs w:val="21"/>
        </w:rPr>
      </w:pPr>
      <w:r w:rsidRPr="003535CB">
        <w:rPr>
          <w:rFonts w:ascii="Arial" w:eastAsia="SimSun" w:hAnsi="Arial" w:cs="Arial" w:hint="eastAsia"/>
          <w:color w:val="000000"/>
          <w:kern w:val="0"/>
          <w:szCs w:val="21"/>
        </w:rPr>
        <w:t>我们将采取所有可行的措施保护您的个人信息。但是，您应当意识到互联网的使用并不总是安全的，因此，我们不能保证在通过互联网双向传输时任何个人信息的安全性或完整性。</w:t>
      </w:r>
    </w:p>
    <w:p w14:paraId="00FB0AAB" w14:textId="77777777" w:rsidR="009E0149" w:rsidRPr="003535CB" w:rsidRDefault="009E0149" w:rsidP="009E0149">
      <w:pPr>
        <w:widowControl/>
        <w:spacing w:line="420" w:lineRule="atLeast"/>
        <w:jc w:val="left"/>
        <w:outlineLvl w:val="3"/>
        <w:rPr>
          <w:rFonts w:ascii="Arial" w:eastAsia="SimSun" w:hAnsi="Arial" w:cs="Arial"/>
          <w:b/>
          <w:bCs/>
          <w:color w:val="000000"/>
          <w:kern w:val="0"/>
          <w:sz w:val="24"/>
          <w:szCs w:val="24"/>
        </w:rPr>
      </w:pPr>
      <w:r w:rsidRPr="003535CB">
        <w:rPr>
          <w:rFonts w:ascii="Arial" w:eastAsia="SimSun" w:hAnsi="Arial" w:cs="Arial" w:hint="eastAsia"/>
          <w:b/>
          <w:bCs/>
          <w:color w:val="000000"/>
          <w:kern w:val="0"/>
          <w:sz w:val="24"/>
          <w:szCs w:val="24"/>
        </w:rPr>
        <w:t>您能做什么！</w:t>
      </w:r>
    </w:p>
    <w:p w14:paraId="39D4F1DA" w14:textId="69B0B722" w:rsidR="009E0149" w:rsidRPr="003535CB" w:rsidRDefault="009E0149" w:rsidP="009E0149">
      <w:pPr>
        <w:widowControl/>
        <w:numPr>
          <w:ilvl w:val="0"/>
          <w:numId w:val="19"/>
        </w:numPr>
        <w:spacing w:after="75" w:line="330" w:lineRule="atLeast"/>
        <w:ind w:left="0"/>
        <w:jc w:val="left"/>
        <w:rPr>
          <w:rFonts w:ascii="Arial" w:eastAsia="SimSun" w:hAnsi="Arial" w:cs="Arial"/>
          <w:color w:val="000000"/>
          <w:kern w:val="0"/>
          <w:szCs w:val="21"/>
        </w:rPr>
      </w:pPr>
      <w:r w:rsidRPr="003535CB">
        <w:rPr>
          <w:rFonts w:ascii="Arial" w:eastAsia="SimSun" w:hAnsi="Arial" w:cs="Arial" w:hint="eastAsia"/>
          <w:color w:val="000000"/>
          <w:kern w:val="0"/>
          <w:szCs w:val="21"/>
        </w:rPr>
        <w:t>您可以通过不向任何人（除非此人</w:t>
      </w:r>
      <w:proofErr w:type="gramStart"/>
      <w:r w:rsidRPr="003535CB">
        <w:rPr>
          <w:rFonts w:ascii="Arial" w:eastAsia="SimSun" w:hAnsi="Arial" w:cs="Arial" w:hint="eastAsia"/>
          <w:color w:val="000000"/>
          <w:kern w:val="0"/>
          <w:szCs w:val="21"/>
        </w:rPr>
        <w:t>经您正式</w:t>
      </w:r>
      <w:proofErr w:type="gramEnd"/>
      <w:r w:rsidRPr="003535CB">
        <w:rPr>
          <w:rFonts w:ascii="Arial" w:eastAsia="SimSun" w:hAnsi="Arial" w:cs="Arial" w:hint="eastAsia"/>
          <w:color w:val="000000"/>
          <w:kern w:val="0"/>
          <w:szCs w:val="21"/>
        </w:rPr>
        <w:t>授权）披露您的登录密码或账户信息，为保护您个人信息的安全发挥作用</w:t>
      </w:r>
      <w:ins w:id="202" w:author="Charles Cao" w:date="2018-08-01T14:33:00Z">
        <w:r w:rsidR="00F83CDE" w:rsidRPr="003535CB">
          <w:rPr>
            <w:rFonts w:ascii="Arial" w:eastAsia="SimSun" w:hAnsi="Arial" w:cs="Arial" w:hint="eastAsia"/>
            <w:color w:val="000000"/>
            <w:kern w:val="0"/>
            <w:szCs w:val="21"/>
          </w:rPr>
          <w:t>。</w:t>
        </w:r>
      </w:ins>
      <w:del w:id="203" w:author="Charles Cao" w:date="2018-08-01T15:11:00Z">
        <w:r w:rsidRPr="003535CB" w:rsidDel="00DA2EFD">
          <w:rPr>
            <w:rFonts w:ascii="Arial" w:eastAsia="SimSun" w:hAnsi="Arial" w:cs="Arial" w:hint="eastAsia"/>
            <w:color w:val="000000"/>
            <w:kern w:val="0"/>
            <w:szCs w:val="21"/>
          </w:rPr>
          <w:delText>。</w:delText>
        </w:r>
      </w:del>
      <w:del w:id="204" w:author="mi-li" w:date="2018-04-22T23:51:00Z">
        <w:r w:rsidRPr="003535CB" w:rsidDel="005037DD">
          <w:rPr>
            <w:rFonts w:ascii="Arial" w:eastAsia="SimSun" w:hAnsi="Arial" w:cs="Arial" w:hint="eastAsia"/>
            <w:color w:val="000000"/>
            <w:kern w:val="0"/>
            <w:szCs w:val="21"/>
          </w:rPr>
          <w:delText>无论您何时作为小米账号用户登录小米，尤其是在他人的计算机或公共互联网终端上登录时，在会话结束时您总应注销登出。</w:delText>
        </w:r>
      </w:del>
    </w:p>
    <w:p w14:paraId="394F06B9" w14:textId="4C01310F" w:rsidR="009E0149" w:rsidRPr="003535CB" w:rsidRDefault="005037DD" w:rsidP="009E0149">
      <w:pPr>
        <w:widowControl/>
        <w:numPr>
          <w:ilvl w:val="0"/>
          <w:numId w:val="19"/>
        </w:numPr>
        <w:spacing w:after="75" w:line="330" w:lineRule="atLeast"/>
        <w:ind w:left="0"/>
        <w:jc w:val="left"/>
        <w:rPr>
          <w:rFonts w:ascii="Arial" w:eastAsia="SimSun" w:hAnsi="Arial" w:cs="Arial"/>
          <w:color w:val="000000"/>
          <w:kern w:val="0"/>
          <w:szCs w:val="21"/>
        </w:rPr>
      </w:pPr>
      <w:ins w:id="205" w:author="mi-li" w:date="2018-04-22T23:52:00Z">
        <w:del w:id="206" w:author="Charles Cao" w:date="2018-07-31T16:29:00Z">
          <w:r w:rsidRPr="003535CB" w:rsidDel="00232820">
            <w:rPr>
              <w:rFonts w:ascii="Arial" w:eastAsia="SimSun" w:hAnsi="Arial" w:cs="Arial"/>
              <w:color w:val="000000"/>
              <w:kern w:val="0"/>
              <w:szCs w:val="21"/>
            </w:rPr>
            <w:delText>XX</w:delText>
          </w:r>
        </w:del>
      </w:ins>
      <w:ins w:id="207" w:author="Charles Cao" w:date="2018-07-31T16:29:00Z">
        <w:r w:rsidR="00232820" w:rsidRPr="003535CB">
          <w:rPr>
            <w:rFonts w:ascii="Arial" w:eastAsia="SimSun" w:hAnsi="Arial" w:cs="Arial" w:hint="eastAsia"/>
            <w:color w:val="000000"/>
            <w:kern w:val="0"/>
            <w:szCs w:val="21"/>
          </w:rPr>
          <w:t>飞</w:t>
        </w:r>
        <w:proofErr w:type="gramStart"/>
        <w:r w:rsidR="00232820" w:rsidRPr="003535CB">
          <w:rPr>
            <w:rFonts w:ascii="Arial" w:eastAsia="SimSun" w:hAnsi="Arial" w:cs="Arial" w:hint="eastAsia"/>
            <w:color w:val="000000"/>
            <w:kern w:val="0"/>
            <w:szCs w:val="21"/>
          </w:rPr>
          <w:t>彗</w:t>
        </w:r>
      </w:ins>
      <w:proofErr w:type="gramEnd"/>
      <w:del w:id="208" w:author="mi-li" w:date="2018-04-22T23:52:00Z">
        <w:r w:rsidR="009E0149" w:rsidRPr="003535CB" w:rsidDel="005037DD">
          <w:rPr>
            <w:rFonts w:ascii="Arial" w:eastAsia="SimSun" w:hAnsi="Arial" w:cs="Arial" w:hint="eastAsia"/>
            <w:color w:val="000000"/>
            <w:kern w:val="0"/>
            <w:szCs w:val="21"/>
          </w:rPr>
          <w:delText>小米</w:delText>
        </w:r>
      </w:del>
      <w:r w:rsidR="009E0149" w:rsidRPr="003535CB">
        <w:rPr>
          <w:rFonts w:ascii="Arial" w:eastAsia="SimSun" w:hAnsi="Arial" w:cs="Arial" w:hint="eastAsia"/>
          <w:color w:val="000000"/>
          <w:kern w:val="0"/>
          <w:szCs w:val="21"/>
        </w:rPr>
        <w:t>不对因您未能保持个人信息的私密性而导致第三方</w:t>
      </w:r>
      <w:proofErr w:type="gramStart"/>
      <w:r w:rsidR="009E0149" w:rsidRPr="003535CB">
        <w:rPr>
          <w:rFonts w:ascii="Arial" w:eastAsia="SimSun" w:hAnsi="Arial" w:cs="Arial" w:hint="eastAsia"/>
          <w:color w:val="000000"/>
          <w:kern w:val="0"/>
          <w:szCs w:val="21"/>
        </w:rPr>
        <w:t>访问</w:t>
      </w:r>
      <w:proofErr w:type="gramEnd"/>
      <w:r w:rsidR="009E0149" w:rsidRPr="003535CB">
        <w:rPr>
          <w:rFonts w:ascii="Arial" w:eastAsia="SimSun" w:hAnsi="Arial" w:cs="Arial" w:hint="eastAsia"/>
          <w:color w:val="000000"/>
          <w:kern w:val="0"/>
          <w:szCs w:val="21"/>
        </w:rPr>
        <w:t>您的个人信息进而造成的安全疏漏承担责任。尽管有上述规定，如果发生互联网其他任何用户未经授权使用您账户的情况或其他任何安全漏洞，您必须立即通知我们。</w:t>
      </w:r>
    </w:p>
    <w:p w14:paraId="27C1B3EF" w14:textId="77777777" w:rsidR="009E0149" w:rsidRPr="003535CB" w:rsidRDefault="009E0149" w:rsidP="009E0149">
      <w:pPr>
        <w:widowControl/>
        <w:numPr>
          <w:ilvl w:val="0"/>
          <w:numId w:val="19"/>
        </w:numPr>
        <w:spacing w:after="75" w:line="330" w:lineRule="atLeast"/>
        <w:ind w:left="0"/>
        <w:jc w:val="left"/>
        <w:rPr>
          <w:rFonts w:ascii="Arial" w:eastAsia="SimSun" w:hAnsi="Arial" w:cs="Arial"/>
          <w:color w:val="000000"/>
          <w:kern w:val="0"/>
          <w:szCs w:val="21"/>
        </w:rPr>
      </w:pPr>
      <w:r w:rsidRPr="003535CB">
        <w:rPr>
          <w:rFonts w:ascii="Arial" w:eastAsia="SimSun" w:hAnsi="Arial" w:cs="Arial" w:hint="eastAsia"/>
          <w:color w:val="000000"/>
          <w:kern w:val="0"/>
          <w:szCs w:val="21"/>
        </w:rPr>
        <w:t>您的协助将有助于我们保护您个人信息的私密性。</w:t>
      </w:r>
    </w:p>
    <w:p w14:paraId="4D20B1AA" w14:textId="77777777" w:rsidR="009E0149" w:rsidRPr="003535CB" w:rsidRDefault="009E0149" w:rsidP="009E0149">
      <w:pPr>
        <w:widowControl/>
        <w:spacing w:line="420" w:lineRule="atLeast"/>
        <w:jc w:val="left"/>
        <w:outlineLvl w:val="2"/>
        <w:rPr>
          <w:rFonts w:ascii="Arial" w:eastAsia="SimSun" w:hAnsi="Arial" w:cs="Arial"/>
          <w:b/>
          <w:bCs/>
          <w:color w:val="000000"/>
          <w:kern w:val="0"/>
          <w:sz w:val="27"/>
          <w:szCs w:val="27"/>
        </w:rPr>
      </w:pPr>
      <w:r w:rsidRPr="003535CB">
        <w:rPr>
          <w:rFonts w:ascii="Arial" w:eastAsia="SimSun" w:hAnsi="Arial" w:cs="Arial" w:hint="eastAsia"/>
          <w:b/>
          <w:bCs/>
          <w:color w:val="000000"/>
          <w:kern w:val="0"/>
          <w:sz w:val="27"/>
          <w:szCs w:val="27"/>
        </w:rPr>
        <w:t>保留政策</w:t>
      </w:r>
    </w:p>
    <w:p w14:paraId="7A4C986D" w14:textId="77777777" w:rsidR="009E0149" w:rsidRPr="003535CB" w:rsidRDefault="009E0149" w:rsidP="009E0149">
      <w:pPr>
        <w:widowControl/>
        <w:spacing w:after="150" w:line="330" w:lineRule="atLeast"/>
        <w:jc w:val="left"/>
        <w:rPr>
          <w:rFonts w:ascii="Arial" w:eastAsia="SimSun" w:hAnsi="Arial" w:cs="Arial"/>
          <w:color w:val="000000"/>
          <w:kern w:val="0"/>
          <w:szCs w:val="21"/>
        </w:rPr>
      </w:pPr>
      <w:r w:rsidRPr="003535CB">
        <w:rPr>
          <w:rFonts w:ascii="Arial" w:eastAsia="SimSun" w:hAnsi="Arial" w:cs="Arial" w:hint="eastAsia"/>
          <w:color w:val="000000"/>
          <w:kern w:val="0"/>
          <w:szCs w:val="21"/>
        </w:rPr>
        <w:t>如有必要实现收集信息的目的，或者遵守适用法律要求或允许，我们将一直保留个人信息。只要能够合理推断保留个人信息不能实现收集个人信息的目的，并且出于法律、解决纠纷、强制实施我们的协议或其他商业目的不再需要保留信息时，我们将不再保留个人信息，或者会消除将个人信息和特定个人关联起来的途径。</w:t>
      </w:r>
    </w:p>
    <w:p w14:paraId="67808D59" w14:textId="77777777" w:rsidR="009E0149" w:rsidRPr="003535CB" w:rsidRDefault="009E0149" w:rsidP="009E0149">
      <w:pPr>
        <w:widowControl/>
        <w:spacing w:line="420" w:lineRule="atLeast"/>
        <w:jc w:val="left"/>
        <w:outlineLvl w:val="2"/>
        <w:rPr>
          <w:rFonts w:ascii="Arial" w:eastAsia="SimSun" w:hAnsi="Arial" w:cs="Arial"/>
          <w:b/>
          <w:bCs/>
          <w:color w:val="000000"/>
          <w:kern w:val="0"/>
          <w:sz w:val="27"/>
          <w:szCs w:val="27"/>
        </w:rPr>
      </w:pPr>
      <w:proofErr w:type="gramStart"/>
      <w:r w:rsidRPr="003535CB">
        <w:rPr>
          <w:rFonts w:ascii="Arial" w:eastAsia="SimSun" w:hAnsi="Arial" w:cs="Arial" w:hint="eastAsia"/>
          <w:b/>
          <w:bCs/>
          <w:color w:val="000000"/>
          <w:kern w:val="0"/>
          <w:sz w:val="27"/>
          <w:szCs w:val="27"/>
        </w:rPr>
        <w:t>访问您</w:t>
      </w:r>
      <w:proofErr w:type="gramEnd"/>
      <w:r w:rsidRPr="003535CB">
        <w:rPr>
          <w:rFonts w:ascii="Arial" w:eastAsia="SimSun" w:hAnsi="Arial" w:cs="Arial" w:hint="eastAsia"/>
          <w:b/>
          <w:bCs/>
          <w:color w:val="000000"/>
          <w:kern w:val="0"/>
          <w:sz w:val="27"/>
          <w:szCs w:val="27"/>
        </w:rPr>
        <w:t>的设备上的其他功能</w:t>
      </w:r>
    </w:p>
    <w:p w14:paraId="49BB83FF" w14:textId="70674E0F" w:rsidR="009E0149" w:rsidRPr="003535CB" w:rsidRDefault="009E0149" w:rsidP="009E0149">
      <w:pPr>
        <w:widowControl/>
        <w:spacing w:after="150" w:line="330" w:lineRule="atLeast"/>
        <w:jc w:val="left"/>
        <w:rPr>
          <w:rFonts w:ascii="Arial" w:eastAsia="SimSun" w:hAnsi="Arial" w:cs="Arial"/>
          <w:color w:val="000000"/>
          <w:kern w:val="0"/>
          <w:szCs w:val="21"/>
        </w:rPr>
      </w:pPr>
      <w:r w:rsidRPr="003535CB">
        <w:rPr>
          <w:rFonts w:ascii="Arial" w:eastAsia="SimSun" w:hAnsi="Arial" w:cs="Arial" w:hint="eastAsia"/>
          <w:color w:val="000000"/>
          <w:kern w:val="0"/>
          <w:szCs w:val="21"/>
        </w:rPr>
        <w:t>我们的应用程序可能会</w:t>
      </w:r>
      <w:proofErr w:type="gramStart"/>
      <w:r w:rsidRPr="003535CB">
        <w:rPr>
          <w:rFonts w:ascii="Arial" w:eastAsia="SimSun" w:hAnsi="Arial" w:cs="Arial" w:hint="eastAsia"/>
          <w:color w:val="000000"/>
          <w:kern w:val="0"/>
          <w:szCs w:val="21"/>
        </w:rPr>
        <w:t>访问您设备</w:t>
      </w:r>
      <w:proofErr w:type="gramEnd"/>
      <w:r w:rsidRPr="003535CB">
        <w:rPr>
          <w:rFonts w:ascii="Arial" w:eastAsia="SimSun" w:hAnsi="Arial" w:cs="Arial" w:hint="eastAsia"/>
          <w:color w:val="000000"/>
          <w:kern w:val="0"/>
          <w:szCs w:val="21"/>
        </w:rPr>
        <w:t>上的某些功能，例如</w:t>
      </w:r>
      <w:ins w:id="209" w:author="Charles Cao" w:date="2018-08-01T14:37:00Z">
        <w:r w:rsidR="003E20F2" w:rsidRPr="003535CB">
          <w:rPr>
            <w:rFonts w:ascii="Arial" w:eastAsia="SimSun" w:hAnsi="Arial" w:cs="Arial" w:hint="eastAsia"/>
            <w:color w:val="000000"/>
            <w:kern w:val="0"/>
            <w:szCs w:val="21"/>
          </w:rPr>
          <w:t>本地存储，</w:t>
        </w:r>
      </w:ins>
      <w:del w:id="210" w:author="mi-li" w:date="2018-04-22T23:52:00Z">
        <w:r w:rsidRPr="003535CB" w:rsidDel="005037DD">
          <w:rPr>
            <w:rFonts w:ascii="Arial" w:eastAsia="SimSun" w:hAnsi="Arial" w:cs="Arial" w:hint="eastAsia"/>
            <w:color w:val="000000"/>
            <w:kern w:val="0"/>
            <w:szCs w:val="21"/>
          </w:rPr>
          <w:delText>启用电子邮件使用联系人、短信存储和</w:delText>
        </w:r>
        <w:r w:rsidRPr="003535CB" w:rsidDel="005037DD">
          <w:rPr>
            <w:rFonts w:ascii="Arial" w:eastAsia="SimSun" w:hAnsi="Arial" w:cs="Arial"/>
            <w:color w:val="000000"/>
            <w:kern w:val="0"/>
            <w:szCs w:val="21"/>
          </w:rPr>
          <w:delText xml:space="preserve"> </w:delText>
        </w:r>
      </w:del>
      <w:r w:rsidRPr="003535CB">
        <w:rPr>
          <w:rFonts w:ascii="Arial" w:eastAsia="SimSun" w:hAnsi="Arial" w:cs="Arial"/>
          <w:color w:val="000000"/>
          <w:kern w:val="0"/>
          <w:szCs w:val="21"/>
        </w:rPr>
        <w:t xml:space="preserve">Wi-Fi </w:t>
      </w:r>
      <w:r w:rsidRPr="003535CB">
        <w:rPr>
          <w:rFonts w:ascii="Arial" w:eastAsia="SimSun" w:hAnsi="Arial" w:cs="Arial" w:hint="eastAsia"/>
          <w:color w:val="000000"/>
          <w:kern w:val="0"/>
          <w:szCs w:val="21"/>
        </w:rPr>
        <w:t>网络状态，以及其他功能。这些信息用于允许这些应用程序在您的设备上运行，并且允许您与其互动。在任何时候，您可以通过在设备水平上关闭应用程序或者通过</w:t>
      </w:r>
      <w:r w:rsidRPr="003535CB">
        <w:rPr>
          <w:rFonts w:ascii="Arial" w:eastAsia="SimSun" w:hAnsi="Arial" w:cs="Arial"/>
          <w:color w:val="000000"/>
          <w:kern w:val="0"/>
          <w:szCs w:val="21"/>
        </w:rPr>
        <w:t xml:space="preserve"> </w:t>
      </w:r>
      <w:del w:id="211" w:author="Charles Cao" w:date="2018-08-01T11:10:00Z">
        <w:r w:rsidRPr="003535CB" w:rsidDel="007A42EB">
          <w:rPr>
            <w:rFonts w:ascii="Arial" w:eastAsia="SimSun" w:hAnsi="Arial" w:cs="Arial"/>
            <w:color w:val="000000"/>
            <w:kern w:val="0"/>
            <w:szCs w:val="21"/>
          </w:rPr>
          <w:delText>privacy@</w:delText>
        </w:r>
      </w:del>
      <w:ins w:id="212" w:author="mi-li" w:date="2018-04-22T23:52:00Z">
        <w:del w:id="213" w:author="Charles Cao" w:date="2018-07-31T16:29:00Z">
          <w:r w:rsidR="005037DD" w:rsidRPr="003535CB" w:rsidDel="00232820">
            <w:rPr>
              <w:rFonts w:ascii="Arial" w:eastAsia="SimSun" w:hAnsi="Arial" w:cs="Arial"/>
              <w:color w:val="000000"/>
              <w:kern w:val="0"/>
              <w:szCs w:val="21"/>
            </w:rPr>
            <w:delText>XX</w:delText>
          </w:r>
        </w:del>
      </w:ins>
      <w:del w:id="214" w:author="Charles Cao" w:date="2018-08-01T11:10:00Z">
        <w:r w:rsidRPr="003535CB" w:rsidDel="007A42EB">
          <w:rPr>
            <w:rFonts w:ascii="Arial" w:eastAsia="SimSun" w:hAnsi="Arial" w:cs="Arial"/>
            <w:color w:val="000000"/>
            <w:kern w:val="0"/>
            <w:szCs w:val="21"/>
          </w:rPr>
          <w:delText>xiaomi.com</w:delText>
        </w:r>
      </w:del>
      <w:ins w:id="215" w:author="Charles Cao" w:date="2018-08-01T11:10:00Z">
        <w:r w:rsidR="007A42EB" w:rsidRPr="003535CB">
          <w:rPr>
            <w:rFonts w:ascii="Arial" w:eastAsia="SimSun" w:hAnsi="Arial" w:cs="Arial"/>
            <w:color w:val="000000"/>
            <w:kern w:val="0"/>
            <w:szCs w:val="21"/>
          </w:rPr>
          <w:t>p</w:t>
        </w:r>
      </w:ins>
      <w:ins w:id="216" w:author="Charles Cao" w:date="2018-08-01T11:12:00Z">
        <w:r w:rsidR="00C41B0C" w:rsidRPr="003535CB">
          <w:rPr>
            <w:rFonts w:ascii="Arial" w:eastAsia="SimSun" w:hAnsi="Arial" w:cs="Arial"/>
            <w:color w:val="000000"/>
            <w:kern w:val="0"/>
            <w:szCs w:val="21"/>
          </w:rPr>
          <w:t>rivacy</w:t>
        </w:r>
      </w:ins>
      <w:ins w:id="217" w:author="Charles Cao" w:date="2018-08-01T11:10:00Z">
        <w:r w:rsidR="007A42EB" w:rsidRPr="003535CB">
          <w:rPr>
            <w:rFonts w:ascii="Arial" w:eastAsia="SimSun" w:hAnsi="Arial" w:cs="Arial"/>
            <w:color w:val="000000"/>
            <w:kern w:val="0"/>
            <w:szCs w:val="21"/>
          </w:rPr>
          <w:t>.feihui@signify.com</w:t>
        </w:r>
      </w:ins>
      <w:r w:rsidRPr="003535CB">
        <w:rPr>
          <w:rFonts w:ascii="Arial" w:eastAsia="SimSun" w:hAnsi="Arial" w:cs="Arial"/>
          <w:color w:val="000000"/>
          <w:kern w:val="0"/>
          <w:szCs w:val="21"/>
        </w:rPr>
        <w:t xml:space="preserve"> </w:t>
      </w:r>
      <w:r w:rsidRPr="003535CB">
        <w:rPr>
          <w:rFonts w:ascii="Arial" w:eastAsia="SimSun" w:hAnsi="Arial" w:cs="Arial" w:hint="eastAsia"/>
          <w:color w:val="000000"/>
          <w:kern w:val="0"/>
          <w:szCs w:val="21"/>
        </w:rPr>
        <w:t>联系我们</w:t>
      </w:r>
      <w:del w:id="218" w:author="Charles Cao" w:date="2018-08-01T14:38:00Z">
        <w:r w:rsidRPr="003535CB" w:rsidDel="00DC25C5">
          <w:rPr>
            <w:rFonts w:ascii="Arial" w:eastAsia="SimSun" w:hAnsi="Arial" w:cs="Arial" w:hint="eastAsia"/>
            <w:color w:val="000000"/>
            <w:kern w:val="0"/>
            <w:szCs w:val="21"/>
          </w:rPr>
          <w:delText>来</w:delText>
        </w:r>
      </w:del>
      <w:ins w:id="219" w:author="Charles Cao" w:date="2018-08-01T14:38:00Z">
        <w:r w:rsidR="00DC25C5" w:rsidRPr="003535CB">
          <w:rPr>
            <w:rFonts w:ascii="Arial" w:eastAsia="SimSun" w:hAnsi="Arial" w:cs="Arial" w:hint="eastAsia"/>
            <w:color w:val="000000"/>
            <w:kern w:val="0"/>
            <w:szCs w:val="21"/>
          </w:rPr>
          <w:t>咨询如何</w:t>
        </w:r>
      </w:ins>
      <w:r w:rsidRPr="003535CB">
        <w:rPr>
          <w:rFonts w:ascii="Arial" w:eastAsia="SimSun" w:hAnsi="Arial" w:cs="Arial" w:hint="eastAsia"/>
          <w:color w:val="000000"/>
          <w:kern w:val="0"/>
          <w:szCs w:val="21"/>
        </w:rPr>
        <w:t>撤销许可</w:t>
      </w:r>
      <w:ins w:id="220" w:author="Charles Cao" w:date="2018-08-01T15:12:00Z">
        <w:r w:rsidR="005E7881" w:rsidRPr="003535CB">
          <w:rPr>
            <w:rFonts w:ascii="Arial" w:eastAsia="SimSun" w:hAnsi="Arial" w:cs="Arial" w:hint="eastAsia"/>
            <w:color w:val="000000"/>
            <w:kern w:val="0"/>
            <w:szCs w:val="21"/>
          </w:rPr>
          <w:t>。</w:t>
        </w:r>
      </w:ins>
    </w:p>
    <w:p w14:paraId="39C3A05C" w14:textId="77777777" w:rsidR="009E0149" w:rsidRPr="003535CB" w:rsidRDefault="009E0149" w:rsidP="009E0149">
      <w:pPr>
        <w:widowControl/>
        <w:spacing w:line="420" w:lineRule="atLeast"/>
        <w:jc w:val="left"/>
        <w:outlineLvl w:val="2"/>
        <w:rPr>
          <w:rFonts w:ascii="Arial" w:eastAsia="SimSun" w:hAnsi="Arial" w:cs="Arial"/>
          <w:b/>
          <w:bCs/>
          <w:color w:val="000000"/>
          <w:kern w:val="0"/>
          <w:sz w:val="27"/>
          <w:szCs w:val="27"/>
        </w:rPr>
      </w:pPr>
      <w:r w:rsidRPr="003535CB">
        <w:rPr>
          <w:rFonts w:ascii="Arial" w:eastAsia="SimSun" w:hAnsi="Arial" w:cs="Arial" w:hint="eastAsia"/>
          <w:b/>
          <w:bCs/>
          <w:color w:val="000000"/>
          <w:kern w:val="0"/>
          <w:sz w:val="27"/>
          <w:szCs w:val="27"/>
        </w:rPr>
        <w:t>您可以控制您的信息！</w:t>
      </w:r>
    </w:p>
    <w:p w14:paraId="20EBB148" w14:textId="1B6140F9" w:rsidR="009E0149" w:rsidRPr="003535CB" w:rsidDel="00802259" w:rsidRDefault="009E0149" w:rsidP="009E0149">
      <w:pPr>
        <w:widowControl/>
        <w:spacing w:line="420" w:lineRule="atLeast"/>
        <w:jc w:val="left"/>
        <w:outlineLvl w:val="3"/>
        <w:rPr>
          <w:del w:id="221" w:author="Charles Cao" w:date="2018-08-01T15:13:00Z"/>
          <w:rFonts w:ascii="Arial" w:eastAsia="SimSun" w:hAnsi="Arial" w:cs="Arial"/>
          <w:b/>
          <w:bCs/>
          <w:color w:val="000000"/>
          <w:kern w:val="0"/>
          <w:sz w:val="24"/>
          <w:szCs w:val="24"/>
        </w:rPr>
      </w:pPr>
      <w:del w:id="222" w:author="Charles Cao" w:date="2018-08-01T15:13:00Z">
        <w:r w:rsidRPr="003535CB" w:rsidDel="00802259">
          <w:rPr>
            <w:rFonts w:ascii="Arial" w:eastAsia="SimSun" w:hAnsi="Arial" w:cs="Arial" w:hint="eastAsia"/>
            <w:b/>
            <w:bCs/>
            <w:color w:val="000000"/>
            <w:kern w:val="0"/>
            <w:sz w:val="24"/>
            <w:szCs w:val="24"/>
          </w:rPr>
          <w:delText>控制设置</w:delText>
        </w:r>
      </w:del>
    </w:p>
    <w:p w14:paraId="0CFCD20E" w14:textId="5C75E8F8" w:rsidR="009E0149" w:rsidRPr="003535CB" w:rsidDel="00802259" w:rsidRDefault="005037DD" w:rsidP="009E0149">
      <w:pPr>
        <w:widowControl/>
        <w:spacing w:after="150" w:line="330" w:lineRule="atLeast"/>
        <w:jc w:val="left"/>
        <w:rPr>
          <w:del w:id="223" w:author="Charles Cao" w:date="2018-08-01T15:13:00Z"/>
          <w:rFonts w:ascii="Arial" w:eastAsia="SimSun" w:hAnsi="Arial" w:cs="Arial"/>
          <w:color w:val="000000"/>
          <w:kern w:val="0"/>
          <w:szCs w:val="21"/>
        </w:rPr>
      </w:pPr>
      <w:ins w:id="224" w:author="mi-li" w:date="2018-04-22T23:52:00Z">
        <w:del w:id="225" w:author="Charles Cao" w:date="2018-07-31T16:29:00Z">
          <w:r w:rsidRPr="003535CB" w:rsidDel="00232820">
            <w:rPr>
              <w:rFonts w:ascii="Arial" w:eastAsia="SimSun" w:hAnsi="Arial" w:cs="Arial"/>
              <w:color w:val="000000"/>
              <w:kern w:val="0"/>
              <w:szCs w:val="21"/>
            </w:rPr>
            <w:delText>XX</w:delText>
          </w:r>
        </w:del>
      </w:ins>
      <w:del w:id="226" w:author="Charles Cao" w:date="2018-08-01T15:13:00Z">
        <w:r w:rsidR="009E0149" w:rsidRPr="003535CB" w:rsidDel="00802259">
          <w:rPr>
            <w:rFonts w:ascii="Arial" w:eastAsia="SimSun" w:hAnsi="Arial" w:cs="Arial" w:hint="eastAsia"/>
            <w:color w:val="000000"/>
            <w:kern w:val="0"/>
            <w:szCs w:val="21"/>
          </w:rPr>
          <w:delText>小米承认每个人对隐私权的关注各不相同。因此，我们提供了一些示例，说明</w:delText>
        </w:r>
      </w:del>
      <w:ins w:id="227" w:author="mi-li" w:date="2018-04-22T23:52:00Z">
        <w:del w:id="228" w:author="Charles Cao" w:date="2018-07-31T16:29:00Z">
          <w:r w:rsidR="00A7592C" w:rsidRPr="003535CB" w:rsidDel="00232820">
            <w:rPr>
              <w:rFonts w:ascii="Arial" w:eastAsia="SimSun" w:hAnsi="Arial" w:cs="Arial"/>
              <w:color w:val="000000"/>
              <w:kern w:val="0"/>
              <w:szCs w:val="21"/>
            </w:rPr>
            <w:delText>XX</w:delText>
          </w:r>
        </w:del>
      </w:ins>
      <w:del w:id="229" w:author="Charles Cao" w:date="2018-08-01T15:13:00Z">
        <w:r w:rsidR="009E0149" w:rsidRPr="003535CB" w:rsidDel="00802259">
          <w:rPr>
            <w:rFonts w:ascii="Arial" w:eastAsia="SimSun" w:hAnsi="Arial" w:cs="Arial" w:hint="eastAsia"/>
            <w:color w:val="000000"/>
            <w:kern w:val="0"/>
            <w:szCs w:val="21"/>
          </w:rPr>
          <w:delText>小米提供的各种方式，供您选择，以限制收集、使用、披露或处理您的个人信息，并控制您的隐私权设置：</w:delText>
        </w:r>
      </w:del>
    </w:p>
    <w:p w14:paraId="5A130DB8" w14:textId="1B1861EB" w:rsidR="009E0149" w:rsidRPr="003535CB" w:rsidDel="00802259" w:rsidRDefault="009E0149" w:rsidP="009E0149">
      <w:pPr>
        <w:widowControl/>
        <w:numPr>
          <w:ilvl w:val="0"/>
          <w:numId w:val="20"/>
        </w:numPr>
        <w:spacing w:after="75" w:line="330" w:lineRule="atLeast"/>
        <w:ind w:left="0"/>
        <w:jc w:val="left"/>
        <w:rPr>
          <w:del w:id="230" w:author="Charles Cao" w:date="2018-08-01T15:13:00Z"/>
          <w:rFonts w:ascii="Arial" w:eastAsia="SimSun" w:hAnsi="Arial" w:cs="Arial"/>
          <w:color w:val="000000"/>
          <w:kern w:val="0"/>
          <w:szCs w:val="21"/>
        </w:rPr>
      </w:pPr>
      <w:del w:id="231" w:author="Charles Cao" w:date="2018-08-01T15:13:00Z">
        <w:r w:rsidRPr="003535CB" w:rsidDel="00802259">
          <w:rPr>
            <w:rFonts w:ascii="Arial" w:eastAsia="SimSun" w:hAnsi="Arial" w:cs="Arial" w:hint="eastAsia"/>
            <w:color w:val="000000"/>
            <w:kern w:val="0"/>
            <w:szCs w:val="21"/>
          </w:rPr>
          <w:delText>打开或者关闭用户体验计划和位置访问功能；</w:delText>
        </w:r>
      </w:del>
    </w:p>
    <w:p w14:paraId="2802333F" w14:textId="40FDB45F" w:rsidR="009E0149" w:rsidRPr="003535CB" w:rsidDel="00802259" w:rsidRDefault="009E0149" w:rsidP="009E0149">
      <w:pPr>
        <w:widowControl/>
        <w:numPr>
          <w:ilvl w:val="0"/>
          <w:numId w:val="20"/>
        </w:numPr>
        <w:spacing w:after="75" w:line="330" w:lineRule="atLeast"/>
        <w:ind w:left="0"/>
        <w:jc w:val="left"/>
        <w:rPr>
          <w:del w:id="232" w:author="Charles Cao" w:date="2018-08-01T15:13:00Z"/>
          <w:rFonts w:ascii="Arial" w:eastAsia="SimSun" w:hAnsi="Arial" w:cs="Arial"/>
          <w:color w:val="000000"/>
          <w:kern w:val="0"/>
          <w:szCs w:val="21"/>
        </w:rPr>
      </w:pPr>
      <w:del w:id="233" w:author="Charles Cao" w:date="2018-08-01T15:13:00Z">
        <w:r w:rsidRPr="003535CB" w:rsidDel="00802259">
          <w:rPr>
            <w:rFonts w:ascii="Arial" w:eastAsia="SimSun" w:hAnsi="Arial" w:cs="Arial" w:hint="eastAsia"/>
            <w:color w:val="000000"/>
            <w:kern w:val="0"/>
            <w:szCs w:val="21"/>
          </w:rPr>
          <w:delText>登入或登出小米账户；</w:delText>
        </w:r>
      </w:del>
    </w:p>
    <w:p w14:paraId="7774C4D6" w14:textId="1768E19B" w:rsidR="009E0149" w:rsidRPr="003535CB" w:rsidDel="00802259" w:rsidRDefault="009E0149" w:rsidP="009E0149">
      <w:pPr>
        <w:widowControl/>
        <w:numPr>
          <w:ilvl w:val="0"/>
          <w:numId w:val="20"/>
        </w:numPr>
        <w:spacing w:after="75" w:line="330" w:lineRule="atLeast"/>
        <w:ind w:left="0"/>
        <w:jc w:val="left"/>
        <w:rPr>
          <w:del w:id="234" w:author="Charles Cao" w:date="2018-08-01T15:13:00Z"/>
          <w:rFonts w:ascii="Arial" w:eastAsia="SimSun" w:hAnsi="Arial" w:cs="Arial"/>
          <w:color w:val="000000"/>
          <w:kern w:val="0"/>
          <w:szCs w:val="21"/>
        </w:rPr>
      </w:pPr>
      <w:del w:id="235" w:author="Charles Cao" w:date="2018-08-01T15:13:00Z">
        <w:r w:rsidRPr="003535CB" w:rsidDel="00802259">
          <w:rPr>
            <w:rFonts w:ascii="Arial" w:eastAsia="SimSun" w:hAnsi="Arial" w:cs="Arial" w:hint="eastAsia"/>
            <w:color w:val="000000"/>
            <w:kern w:val="0"/>
            <w:szCs w:val="21"/>
          </w:rPr>
          <w:delText>打开或关闭小米云同步功能；</w:delText>
        </w:r>
      </w:del>
    </w:p>
    <w:p w14:paraId="55B0347C" w14:textId="35632785" w:rsidR="009E0149" w:rsidRPr="003535CB" w:rsidDel="00802259" w:rsidRDefault="009E0149" w:rsidP="009E0149">
      <w:pPr>
        <w:widowControl/>
        <w:numPr>
          <w:ilvl w:val="0"/>
          <w:numId w:val="20"/>
        </w:numPr>
        <w:spacing w:after="75" w:line="330" w:lineRule="atLeast"/>
        <w:ind w:left="0"/>
        <w:jc w:val="left"/>
        <w:rPr>
          <w:del w:id="236" w:author="Charles Cao" w:date="2018-08-01T15:13:00Z"/>
          <w:rFonts w:ascii="Arial" w:eastAsia="SimSun" w:hAnsi="Arial" w:cs="Arial"/>
          <w:color w:val="000000"/>
          <w:kern w:val="0"/>
          <w:szCs w:val="21"/>
        </w:rPr>
      </w:pPr>
      <w:del w:id="237" w:author="Charles Cao" w:date="2018-08-01T15:13:00Z">
        <w:r w:rsidRPr="003535CB" w:rsidDel="00802259">
          <w:rPr>
            <w:rFonts w:ascii="Arial" w:eastAsia="SimSun" w:hAnsi="Arial" w:cs="Arial" w:hint="eastAsia"/>
            <w:color w:val="000000"/>
            <w:kern w:val="0"/>
            <w:szCs w:val="21"/>
          </w:rPr>
          <w:delText>通过</w:delText>
        </w:r>
        <w:r w:rsidRPr="003535CB" w:rsidDel="00802259">
          <w:rPr>
            <w:rFonts w:ascii="Arial" w:eastAsia="SimSun" w:hAnsi="Arial" w:cs="Arial"/>
            <w:color w:val="000000"/>
            <w:kern w:val="0"/>
            <w:szCs w:val="21"/>
          </w:rPr>
          <w:delText xml:space="preserve"> www.mi.com/micloud </w:delText>
        </w:r>
        <w:r w:rsidRPr="003535CB" w:rsidDel="00802259">
          <w:rPr>
            <w:rFonts w:ascii="Arial" w:eastAsia="SimSun" w:hAnsi="Arial" w:cs="Arial" w:hint="eastAsia"/>
            <w:color w:val="000000"/>
            <w:kern w:val="0"/>
            <w:szCs w:val="21"/>
          </w:rPr>
          <w:delText>删除存储在小米云中的任何信息</w:delText>
        </w:r>
      </w:del>
    </w:p>
    <w:p w14:paraId="63DA64DE" w14:textId="0B4D3756" w:rsidR="009E0149" w:rsidRPr="003535CB" w:rsidDel="00802259" w:rsidRDefault="009E0149" w:rsidP="009E0149">
      <w:pPr>
        <w:widowControl/>
        <w:numPr>
          <w:ilvl w:val="0"/>
          <w:numId w:val="20"/>
        </w:numPr>
        <w:spacing w:after="75" w:line="330" w:lineRule="atLeast"/>
        <w:ind w:left="0"/>
        <w:jc w:val="left"/>
        <w:rPr>
          <w:del w:id="238" w:author="Charles Cao" w:date="2018-08-01T15:13:00Z"/>
          <w:rFonts w:ascii="Arial" w:eastAsia="SimSun" w:hAnsi="Arial" w:cs="Arial"/>
          <w:color w:val="000000"/>
          <w:kern w:val="0"/>
          <w:szCs w:val="21"/>
        </w:rPr>
      </w:pPr>
      <w:del w:id="239" w:author="Charles Cao" w:date="2018-08-01T15:13:00Z">
        <w:r w:rsidRPr="003535CB" w:rsidDel="00802259">
          <w:rPr>
            <w:rFonts w:ascii="Arial" w:eastAsia="SimSun" w:hAnsi="Arial" w:cs="Arial" w:hint="eastAsia"/>
            <w:color w:val="000000"/>
            <w:kern w:val="0"/>
            <w:szCs w:val="21"/>
          </w:rPr>
          <w:delText>打开或关闭其他处理敏感或个人信息的服务和功能。</w:delText>
        </w:r>
      </w:del>
    </w:p>
    <w:p w14:paraId="4C5C8119" w14:textId="01DB2E22" w:rsidR="009E0149" w:rsidRPr="003535CB" w:rsidDel="00802259" w:rsidRDefault="009E0149" w:rsidP="009E0149">
      <w:pPr>
        <w:widowControl/>
        <w:spacing w:after="150" w:line="330" w:lineRule="atLeast"/>
        <w:jc w:val="left"/>
        <w:rPr>
          <w:del w:id="240" w:author="Charles Cao" w:date="2018-08-01T15:13:00Z"/>
          <w:rFonts w:ascii="Arial" w:eastAsia="SimSun" w:hAnsi="Arial" w:cs="Arial"/>
          <w:color w:val="000000"/>
          <w:kern w:val="0"/>
          <w:szCs w:val="21"/>
        </w:rPr>
      </w:pPr>
      <w:del w:id="241" w:author="Charles Cao" w:date="2018-08-01T15:13:00Z">
        <w:r w:rsidRPr="003535CB" w:rsidDel="00802259">
          <w:rPr>
            <w:rFonts w:ascii="Arial" w:eastAsia="SimSun" w:hAnsi="Arial" w:cs="Arial" w:hint="eastAsia"/>
            <w:color w:val="000000"/>
            <w:kern w:val="0"/>
            <w:szCs w:val="21"/>
          </w:rPr>
          <w:delText>您可以在</w:delText>
        </w:r>
        <w:r w:rsidRPr="003535CB" w:rsidDel="00802259">
          <w:rPr>
            <w:rFonts w:ascii="Arial" w:eastAsia="SimSun" w:hAnsi="Arial" w:cs="Arial"/>
            <w:color w:val="000000"/>
            <w:kern w:val="0"/>
            <w:szCs w:val="21"/>
          </w:rPr>
          <w:delText xml:space="preserve"> MIUI </w:delText>
        </w:r>
        <w:r w:rsidRPr="003535CB" w:rsidDel="00802259">
          <w:rPr>
            <w:rFonts w:ascii="Arial" w:eastAsia="SimSun" w:hAnsi="Arial" w:cs="Arial" w:hint="eastAsia"/>
            <w:color w:val="000000"/>
            <w:kern w:val="0"/>
            <w:szCs w:val="21"/>
          </w:rPr>
          <w:delText>安全中心获得与设备安全状态相关的更多详细信息。</w:delText>
        </w:r>
      </w:del>
    </w:p>
    <w:p w14:paraId="13D17DDE" w14:textId="07D17F48" w:rsidR="009E0149" w:rsidRPr="003535CB" w:rsidDel="00802259" w:rsidRDefault="009E0149" w:rsidP="009E0149">
      <w:pPr>
        <w:widowControl/>
        <w:spacing w:after="150" w:line="330" w:lineRule="atLeast"/>
        <w:jc w:val="left"/>
        <w:rPr>
          <w:del w:id="242" w:author="Charles Cao" w:date="2018-08-01T15:13:00Z"/>
          <w:rFonts w:ascii="Arial" w:eastAsia="SimSun" w:hAnsi="Arial" w:cs="Arial"/>
          <w:color w:val="000000"/>
          <w:kern w:val="0"/>
          <w:szCs w:val="21"/>
        </w:rPr>
      </w:pPr>
      <w:del w:id="243" w:author="Charles Cao" w:date="2018-08-01T15:13:00Z">
        <w:r w:rsidRPr="003535CB" w:rsidDel="00802259">
          <w:rPr>
            <w:rFonts w:ascii="Arial" w:eastAsia="SimSun" w:hAnsi="Arial" w:cs="Arial" w:hint="eastAsia"/>
            <w:color w:val="000000"/>
            <w:kern w:val="0"/>
            <w:szCs w:val="21"/>
          </w:rPr>
          <w:delText>如果您之前因为上述目的同意我们使用您的个人信息，您可以随时通过书面或者向</w:delText>
        </w:r>
        <w:r w:rsidRPr="003535CB" w:rsidDel="00802259">
          <w:rPr>
            <w:rFonts w:ascii="Arial" w:eastAsia="SimSun" w:hAnsi="Arial" w:cs="Arial"/>
            <w:color w:val="000000"/>
            <w:kern w:val="0"/>
            <w:szCs w:val="21"/>
          </w:rPr>
          <w:delText xml:space="preserve"> </w:delText>
        </w:r>
      </w:del>
      <w:del w:id="244" w:author="Charles Cao" w:date="2018-08-01T11:11:00Z">
        <w:r w:rsidRPr="003535CB" w:rsidDel="0018601E">
          <w:rPr>
            <w:rFonts w:ascii="Arial" w:eastAsia="SimSun" w:hAnsi="Arial" w:cs="Arial"/>
            <w:color w:val="000000"/>
            <w:kern w:val="0"/>
            <w:szCs w:val="21"/>
          </w:rPr>
          <w:delText>privacy@</w:delText>
        </w:r>
      </w:del>
      <w:ins w:id="245" w:author="mi-li" w:date="2018-04-22T23:53:00Z">
        <w:del w:id="246" w:author="Charles Cao" w:date="2018-07-31T16:29:00Z">
          <w:r w:rsidR="00A7592C" w:rsidRPr="003535CB" w:rsidDel="00232820">
            <w:rPr>
              <w:rFonts w:ascii="Arial" w:eastAsia="SimSun" w:hAnsi="Arial" w:cs="Arial"/>
              <w:color w:val="000000"/>
              <w:kern w:val="0"/>
              <w:szCs w:val="21"/>
            </w:rPr>
            <w:delText>XX</w:delText>
          </w:r>
        </w:del>
      </w:ins>
      <w:del w:id="247" w:author="Charles Cao" w:date="2018-08-01T11:11:00Z">
        <w:r w:rsidRPr="003535CB" w:rsidDel="0018601E">
          <w:rPr>
            <w:rFonts w:ascii="Arial" w:eastAsia="SimSun" w:hAnsi="Arial" w:cs="Arial"/>
            <w:color w:val="000000"/>
            <w:kern w:val="0"/>
            <w:szCs w:val="21"/>
          </w:rPr>
          <w:delText>xiaomi.com</w:delText>
        </w:r>
      </w:del>
      <w:del w:id="248" w:author="Charles Cao" w:date="2018-08-01T15:13:00Z">
        <w:r w:rsidRPr="003535CB" w:rsidDel="00802259">
          <w:rPr>
            <w:rFonts w:ascii="Arial" w:eastAsia="SimSun" w:hAnsi="Arial" w:cs="Arial"/>
            <w:color w:val="000000"/>
            <w:kern w:val="0"/>
            <w:szCs w:val="21"/>
          </w:rPr>
          <w:delText xml:space="preserve"> </w:delText>
        </w:r>
        <w:r w:rsidRPr="003535CB" w:rsidDel="00802259">
          <w:rPr>
            <w:rFonts w:ascii="Arial" w:eastAsia="SimSun" w:hAnsi="Arial" w:cs="Arial" w:hint="eastAsia"/>
            <w:color w:val="000000"/>
            <w:kern w:val="0"/>
            <w:szCs w:val="21"/>
          </w:rPr>
          <w:delText>发送邮件的方式联系我们来改变您的决定。</w:delText>
        </w:r>
      </w:del>
    </w:p>
    <w:p w14:paraId="66D662B2" w14:textId="77777777" w:rsidR="009E0149" w:rsidRPr="003535CB" w:rsidRDefault="009E0149" w:rsidP="009E0149">
      <w:pPr>
        <w:widowControl/>
        <w:spacing w:line="420" w:lineRule="atLeast"/>
        <w:jc w:val="left"/>
        <w:outlineLvl w:val="3"/>
        <w:rPr>
          <w:rFonts w:ascii="Arial" w:eastAsia="SimSun" w:hAnsi="Arial" w:cs="Arial"/>
          <w:b/>
          <w:bCs/>
          <w:color w:val="000000"/>
          <w:kern w:val="0"/>
          <w:sz w:val="24"/>
          <w:szCs w:val="24"/>
        </w:rPr>
      </w:pPr>
      <w:r w:rsidRPr="003535CB">
        <w:rPr>
          <w:rFonts w:ascii="Arial" w:eastAsia="SimSun" w:hAnsi="Arial" w:cs="Arial" w:hint="eastAsia"/>
          <w:b/>
          <w:bCs/>
          <w:color w:val="000000"/>
          <w:kern w:val="0"/>
          <w:sz w:val="24"/>
          <w:szCs w:val="24"/>
        </w:rPr>
        <w:t>访问、更新或</w:t>
      </w:r>
      <w:proofErr w:type="gramStart"/>
      <w:r w:rsidRPr="003535CB">
        <w:rPr>
          <w:rFonts w:ascii="Arial" w:eastAsia="SimSun" w:hAnsi="Arial" w:cs="Arial" w:hint="eastAsia"/>
          <w:b/>
          <w:bCs/>
          <w:color w:val="000000"/>
          <w:kern w:val="0"/>
          <w:sz w:val="24"/>
          <w:szCs w:val="24"/>
        </w:rPr>
        <w:t>更正您</w:t>
      </w:r>
      <w:proofErr w:type="gramEnd"/>
      <w:r w:rsidRPr="003535CB">
        <w:rPr>
          <w:rFonts w:ascii="Arial" w:eastAsia="SimSun" w:hAnsi="Arial" w:cs="Arial" w:hint="eastAsia"/>
          <w:b/>
          <w:bCs/>
          <w:color w:val="000000"/>
          <w:kern w:val="0"/>
          <w:sz w:val="24"/>
          <w:szCs w:val="24"/>
        </w:rPr>
        <w:t>的个人信息</w:t>
      </w:r>
    </w:p>
    <w:p w14:paraId="49953795" w14:textId="77777777" w:rsidR="009E0149" w:rsidRPr="003535CB" w:rsidRDefault="009E0149" w:rsidP="009E0149">
      <w:pPr>
        <w:widowControl/>
        <w:numPr>
          <w:ilvl w:val="0"/>
          <w:numId w:val="21"/>
        </w:numPr>
        <w:spacing w:after="75" w:line="330" w:lineRule="atLeast"/>
        <w:ind w:left="0"/>
        <w:jc w:val="left"/>
        <w:rPr>
          <w:rFonts w:ascii="Arial" w:eastAsia="SimSun" w:hAnsi="Arial" w:cs="Arial"/>
          <w:color w:val="000000"/>
          <w:kern w:val="0"/>
          <w:szCs w:val="21"/>
        </w:rPr>
      </w:pPr>
      <w:r w:rsidRPr="003535CB">
        <w:rPr>
          <w:rFonts w:ascii="Arial" w:eastAsia="SimSun" w:hAnsi="Arial" w:cs="Arial" w:hint="eastAsia"/>
          <w:color w:val="000000"/>
          <w:kern w:val="0"/>
          <w:szCs w:val="21"/>
        </w:rPr>
        <w:t>您有权要求访问和</w:t>
      </w:r>
      <w:r w:rsidRPr="003535CB">
        <w:rPr>
          <w:rFonts w:ascii="Arial" w:eastAsia="SimSun" w:hAnsi="Arial" w:cs="Arial"/>
          <w:color w:val="000000"/>
          <w:kern w:val="0"/>
          <w:szCs w:val="21"/>
        </w:rPr>
        <w:t>/</w:t>
      </w:r>
      <w:r w:rsidRPr="003535CB">
        <w:rPr>
          <w:rFonts w:ascii="Arial" w:eastAsia="SimSun" w:hAnsi="Arial" w:cs="Arial" w:hint="eastAsia"/>
          <w:color w:val="000000"/>
          <w:kern w:val="0"/>
          <w:szCs w:val="21"/>
        </w:rPr>
        <w:t>或更正我们持有的与</w:t>
      </w:r>
      <w:proofErr w:type="gramStart"/>
      <w:r w:rsidRPr="003535CB">
        <w:rPr>
          <w:rFonts w:ascii="Arial" w:eastAsia="SimSun" w:hAnsi="Arial" w:cs="Arial" w:hint="eastAsia"/>
          <w:color w:val="000000"/>
          <w:kern w:val="0"/>
          <w:szCs w:val="21"/>
        </w:rPr>
        <w:t>您有关</w:t>
      </w:r>
      <w:proofErr w:type="gramEnd"/>
      <w:r w:rsidRPr="003535CB">
        <w:rPr>
          <w:rFonts w:ascii="Arial" w:eastAsia="SimSun" w:hAnsi="Arial" w:cs="Arial" w:hint="eastAsia"/>
          <w:color w:val="000000"/>
          <w:kern w:val="0"/>
          <w:szCs w:val="21"/>
        </w:rPr>
        <w:t>的任何个人信息。当您更新个人信息时，在我们处理您的请求前，会要求</w:t>
      </w:r>
      <w:proofErr w:type="gramStart"/>
      <w:r w:rsidRPr="003535CB">
        <w:rPr>
          <w:rFonts w:ascii="Arial" w:eastAsia="SimSun" w:hAnsi="Arial" w:cs="Arial" w:hint="eastAsia"/>
          <w:color w:val="000000"/>
          <w:kern w:val="0"/>
          <w:szCs w:val="21"/>
        </w:rPr>
        <w:t>验证您</w:t>
      </w:r>
      <w:proofErr w:type="gramEnd"/>
      <w:r w:rsidRPr="003535CB">
        <w:rPr>
          <w:rFonts w:ascii="Arial" w:eastAsia="SimSun" w:hAnsi="Arial" w:cs="Arial" w:hint="eastAsia"/>
          <w:color w:val="000000"/>
          <w:kern w:val="0"/>
          <w:szCs w:val="21"/>
        </w:rPr>
        <w:t>的身份。一旦我们获得充分信息，可处理您的请求以</w:t>
      </w:r>
      <w:r w:rsidRPr="003535CB">
        <w:rPr>
          <w:rFonts w:ascii="Arial" w:eastAsia="SimSun" w:hAnsi="Arial" w:cs="Arial" w:hint="eastAsia"/>
          <w:color w:val="000000"/>
          <w:kern w:val="0"/>
          <w:szCs w:val="21"/>
        </w:rPr>
        <w:lastRenderedPageBreak/>
        <w:t>访问或</w:t>
      </w:r>
      <w:proofErr w:type="gramStart"/>
      <w:r w:rsidRPr="003535CB">
        <w:rPr>
          <w:rFonts w:ascii="Arial" w:eastAsia="SimSun" w:hAnsi="Arial" w:cs="Arial" w:hint="eastAsia"/>
          <w:color w:val="000000"/>
          <w:kern w:val="0"/>
          <w:szCs w:val="21"/>
        </w:rPr>
        <w:t>更正您</w:t>
      </w:r>
      <w:proofErr w:type="gramEnd"/>
      <w:r w:rsidRPr="003535CB">
        <w:rPr>
          <w:rFonts w:ascii="Arial" w:eastAsia="SimSun" w:hAnsi="Arial" w:cs="Arial" w:hint="eastAsia"/>
          <w:color w:val="000000"/>
          <w:kern w:val="0"/>
          <w:szCs w:val="21"/>
        </w:rPr>
        <w:t>的个人信息时，我们将在适用数据保护法规定的时间内对您的请求做出回应。</w:t>
      </w:r>
    </w:p>
    <w:p w14:paraId="7C821EB3" w14:textId="77777777" w:rsidR="009E0149" w:rsidRPr="003535CB" w:rsidRDefault="009E0149" w:rsidP="009E0149">
      <w:pPr>
        <w:widowControl/>
        <w:numPr>
          <w:ilvl w:val="0"/>
          <w:numId w:val="21"/>
        </w:numPr>
        <w:spacing w:after="75" w:line="330" w:lineRule="atLeast"/>
        <w:ind w:left="0"/>
        <w:jc w:val="left"/>
        <w:rPr>
          <w:rFonts w:ascii="Arial" w:eastAsia="SimSun" w:hAnsi="Arial" w:cs="Arial"/>
          <w:color w:val="000000"/>
          <w:kern w:val="0"/>
          <w:szCs w:val="21"/>
        </w:rPr>
      </w:pPr>
      <w:r w:rsidRPr="003535CB">
        <w:rPr>
          <w:rFonts w:ascii="Arial" w:eastAsia="SimSun" w:hAnsi="Arial" w:cs="Arial" w:hint="eastAsia"/>
          <w:color w:val="000000"/>
          <w:kern w:val="0"/>
          <w:szCs w:val="21"/>
        </w:rPr>
        <w:t>我们通常免费提供这些服务，但是保留对您的数据访问请求收取合理费用的权利。</w:t>
      </w:r>
    </w:p>
    <w:p w14:paraId="26E0B57C" w14:textId="5291708E" w:rsidR="009E0149" w:rsidRPr="003A4A68" w:rsidRDefault="009E0149" w:rsidP="009E0149">
      <w:pPr>
        <w:widowControl/>
        <w:numPr>
          <w:ilvl w:val="0"/>
          <w:numId w:val="21"/>
        </w:numPr>
        <w:spacing w:after="75" w:line="330" w:lineRule="atLeast"/>
        <w:ind w:left="0"/>
        <w:jc w:val="left"/>
        <w:rPr>
          <w:rFonts w:ascii="Arial" w:eastAsia="SimSun" w:hAnsi="Arial" w:cs="Arial"/>
          <w:color w:val="000000"/>
          <w:kern w:val="0"/>
          <w:szCs w:val="21"/>
        </w:rPr>
      </w:pPr>
      <w:r w:rsidRPr="003535CB">
        <w:rPr>
          <w:rFonts w:ascii="Arial" w:eastAsia="SimSun" w:hAnsi="Arial" w:cs="Arial" w:hint="eastAsia"/>
          <w:color w:val="000000"/>
          <w:kern w:val="0"/>
          <w:szCs w:val="21"/>
        </w:rPr>
        <w:t>如果您希望请求访问我们持有的个人数据或者如果您认为我们持有的关于您的任何信息是不正确或不完整的，请尽快致信或者向下方提供的电子邮箱地址发送电子邮件联系我们。电子邮箱：</w:t>
      </w:r>
      <w:ins w:id="249" w:author="Charles Cao" w:date="2018-08-01T11:12:00Z">
        <w:r w:rsidR="00E623C1" w:rsidRPr="003A4A68">
          <w:rPr>
            <w:rFonts w:ascii="Arial" w:eastAsia="SimSun" w:hAnsi="Arial" w:cs="Arial"/>
            <w:color w:val="000000"/>
            <w:kern w:val="0"/>
            <w:szCs w:val="21"/>
          </w:rPr>
          <w:t>privacy.feihui@signify.com</w:t>
        </w:r>
        <w:r w:rsidR="00E623C1" w:rsidRPr="003535CB">
          <w:rPr>
            <w:rFonts w:ascii="Arial" w:eastAsia="SimSun" w:hAnsi="Arial" w:cs="Arial"/>
            <w:color w:val="000000"/>
            <w:kern w:val="0"/>
            <w:szCs w:val="21"/>
          </w:rPr>
          <w:t xml:space="preserve"> </w:t>
        </w:r>
      </w:ins>
      <w:del w:id="250" w:author="Charles Cao" w:date="2018-08-01T11:12:00Z">
        <w:r w:rsidRPr="003535CB" w:rsidDel="00E623C1">
          <w:rPr>
            <w:rFonts w:ascii="Arial" w:eastAsia="SimSun" w:hAnsi="Arial" w:cs="Arial"/>
            <w:color w:val="000000"/>
            <w:kern w:val="0"/>
            <w:szCs w:val="21"/>
          </w:rPr>
          <w:delText>privacy@</w:delText>
        </w:r>
        <w:r w:rsidRPr="003A4A68" w:rsidDel="00E623C1">
          <w:rPr>
            <w:rFonts w:ascii="Arial" w:eastAsia="SimSun" w:hAnsi="Arial" w:cs="Arial"/>
            <w:color w:val="000000"/>
            <w:kern w:val="0"/>
            <w:szCs w:val="21"/>
          </w:rPr>
          <w:delText>xiaomi</w:delText>
        </w:r>
      </w:del>
      <w:ins w:id="251" w:author="mi-li" w:date="2018-04-22T23:53:00Z">
        <w:del w:id="252" w:author="Charles Cao" w:date="2018-07-31T16:29:00Z">
          <w:r w:rsidR="002D3132" w:rsidRPr="003A4A68" w:rsidDel="00232820">
            <w:rPr>
              <w:rFonts w:ascii="Arial" w:eastAsia="SimSun" w:hAnsi="Arial" w:cs="Arial"/>
              <w:color w:val="000000"/>
              <w:kern w:val="0"/>
              <w:szCs w:val="21"/>
            </w:rPr>
            <w:delText>XX</w:delText>
          </w:r>
        </w:del>
      </w:ins>
      <w:del w:id="253" w:author="Charles Cao" w:date="2018-08-01T11:12:00Z">
        <w:r w:rsidRPr="003A4A68" w:rsidDel="00E623C1">
          <w:rPr>
            <w:rFonts w:ascii="Arial" w:eastAsia="SimSun" w:hAnsi="Arial" w:cs="Arial"/>
            <w:color w:val="000000"/>
            <w:kern w:val="0"/>
            <w:szCs w:val="21"/>
          </w:rPr>
          <w:delText>.com</w:delText>
        </w:r>
      </w:del>
      <w:r w:rsidRPr="003A4A68">
        <w:rPr>
          <w:rFonts w:ascii="Arial" w:eastAsia="SimSun" w:hAnsi="Arial" w:cs="Arial"/>
          <w:color w:val="000000"/>
          <w:kern w:val="0"/>
          <w:szCs w:val="21"/>
        </w:rPr>
        <w:t>。</w:t>
      </w:r>
    </w:p>
    <w:p w14:paraId="159F24A6" w14:textId="342B2B64" w:rsidR="009E0149" w:rsidRPr="003535CB" w:rsidRDefault="009E0149" w:rsidP="009E0149">
      <w:pPr>
        <w:widowControl/>
        <w:numPr>
          <w:ilvl w:val="0"/>
          <w:numId w:val="21"/>
        </w:numPr>
        <w:spacing w:after="75" w:line="330" w:lineRule="atLeast"/>
        <w:ind w:left="0"/>
        <w:jc w:val="left"/>
        <w:rPr>
          <w:ins w:id="254" w:author="Charles Cao" w:date="2018-08-01T14:41:00Z"/>
          <w:rFonts w:ascii="Arial" w:eastAsia="SimSun" w:hAnsi="Arial" w:cs="Arial"/>
          <w:color w:val="000000"/>
          <w:kern w:val="0"/>
          <w:szCs w:val="21"/>
        </w:rPr>
      </w:pPr>
      <w:r w:rsidRPr="003A4A68">
        <w:rPr>
          <w:rFonts w:ascii="Arial" w:eastAsia="SimSun" w:hAnsi="Arial" w:cs="Arial"/>
          <w:color w:val="000000"/>
          <w:kern w:val="0"/>
          <w:szCs w:val="21"/>
        </w:rPr>
        <w:t>与您小米账户中的个人信息相关的更多详细信息，您可以通过</w:t>
      </w:r>
      <w:r w:rsidRPr="003A4A68">
        <w:rPr>
          <w:rFonts w:ascii="Arial" w:eastAsia="SimSun" w:hAnsi="Arial" w:cs="Arial"/>
          <w:color w:val="000000"/>
          <w:kern w:val="0"/>
          <w:szCs w:val="21"/>
        </w:rPr>
        <w:t> </w:t>
      </w:r>
      <w:hyperlink r:id="rId11" w:history="1">
        <w:r w:rsidRPr="003535CB">
          <w:rPr>
            <w:rFonts w:ascii="Arial" w:eastAsia="SimSun" w:hAnsi="Arial" w:cs="Arial"/>
            <w:color w:val="0000FF"/>
            <w:kern w:val="0"/>
            <w:szCs w:val="21"/>
          </w:rPr>
          <w:t>http://account.mi.com </w:t>
        </w:r>
      </w:hyperlink>
      <w:r w:rsidRPr="003535CB">
        <w:rPr>
          <w:rFonts w:ascii="Arial" w:eastAsia="SimSun" w:hAnsi="Arial" w:cs="Arial"/>
          <w:color w:val="000000"/>
          <w:kern w:val="0"/>
          <w:szCs w:val="21"/>
        </w:rPr>
        <w:t>或者通过您的设备登入账户来访问和更改。</w:t>
      </w:r>
    </w:p>
    <w:p w14:paraId="772C5F23" w14:textId="2F26FBFA" w:rsidR="004D4460" w:rsidRPr="003535CB" w:rsidDel="00A812C7" w:rsidRDefault="004D4460" w:rsidP="004D4460">
      <w:pPr>
        <w:widowControl/>
        <w:numPr>
          <w:ilvl w:val="0"/>
          <w:numId w:val="21"/>
        </w:numPr>
        <w:spacing w:after="75" w:line="330" w:lineRule="atLeast"/>
        <w:jc w:val="left"/>
        <w:rPr>
          <w:del w:id="255" w:author="Charles Cao" w:date="2018-08-01T15:14:00Z"/>
          <w:rFonts w:ascii="Arial" w:eastAsia="SimSun" w:hAnsi="Arial" w:cs="Arial"/>
          <w:color w:val="000000"/>
          <w:kern w:val="0"/>
          <w:szCs w:val="21"/>
        </w:rPr>
      </w:pPr>
    </w:p>
    <w:p w14:paraId="154DBC8A" w14:textId="77777777" w:rsidR="009E0149" w:rsidRPr="003535CB" w:rsidRDefault="009E0149" w:rsidP="009E0149">
      <w:pPr>
        <w:widowControl/>
        <w:spacing w:line="420" w:lineRule="atLeast"/>
        <w:jc w:val="left"/>
        <w:outlineLvl w:val="3"/>
        <w:rPr>
          <w:rFonts w:ascii="Arial" w:eastAsia="SimSun" w:hAnsi="Arial" w:cs="Arial"/>
          <w:b/>
          <w:bCs/>
          <w:color w:val="000000"/>
          <w:kern w:val="0"/>
          <w:sz w:val="24"/>
          <w:szCs w:val="24"/>
        </w:rPr>
      </w:pPr>
      <w:r w:rsidRPr="003535CB">
        <w:rPr>
          <w:rFonts w:ascii="Arial" w:eastAsia="SimSun" w:hAnsi="Arial" w:cs="Arial" w:hint="eastAsia"/>
          <w:b/>
          <w:bCs/>
          <w:color w:val="000000"/>
          <w:kern w:val="0"/>
          <w:sz w:val="24"/>
          <w:szCs w:val="24"/>
        </w:rPr>
        <w:t>撤销同意</w:t>
      </w:r>
    </w:p>
    <w:p w14:paraId="6246B181" w14:textId="6FB9D7B5" w:rsidR="009E0149" w:rsidRPr="003535CB" w:rsidRDefault="009E0149" w:rsidP="009E0149">
      <w:pPr>
        <w:widowControl/>
        <w:numPr>
          <w:ilvl w:val="0"/>
          <w:numId w:val="22"/>
        </w:numPr>
        <w:spacing w:after="75" w:line="330" w:lineRule="atLeast"/>
        <w:ind w:left="0"/>
        <w:jc w:val="left"/>
        <w:rPr>
          <w:rFonts w:ascii="Arial" w:eastAsia="SimSun" w:hAnsi="Arial" w:cs="Arial"/>
          <w:color w:val="000000"/>
          <w:kern w:val="0"/>
          <w:szCs w:val="21"/>
        </w:rPr>
      </w:pPr>
      <w:r w:rsidRPr="003535CB">
        <w:rPr>
          <w:rFonts w:ascii="Arial" w:eastAsia="SimSun" w:hAnsi="Arial" w:cs="Arial" w:hint="eastAsia"/>
          <w:color w:val="000000"/>
          <w:kern w:val="0"/>
          <w:szCs w:val="21"/>
        </w:rPr>
        <w:t>您可以通过提交请求，撤销同意收集、使用和</w:t>
      </w:r>
      <w:r w:rsidRPr="003535CB">
        <w:rPr>
          <w:rFonts w:ascii="Arial" w:eastAsia="SimSun" w:hAnsi="Arial" w:cs="Arial"/>
          <w:color w:val="000000"/>
          <w:kern w:val="0"/>
          <w:szCs w:val="21"/>
        </w:rPr>
        <w:t>/</w:t>
      </w:r>
      <w:r w:rsidRPr="003535CB">
        <w:rPr>
          <w:rFonts w:ascii="Arial" w:eastAsia="SimSun" w:hAnsi="Arial" w:cs="Arial" w:hint="eastAsia"/>
          <w:color w:val="000000"/>
          <w:kern w:val="0"/>
          <w:szCs w:val="21"/>
        </w:rPr>
        <w:t>或披露我们掌握或控制的您的个人信息。这可以通过</w:t>
      </w:r>
      <w:ins w:id="256" w:author="Charles Cao" w:date="2018-08-01T14:42:00Z">
        <w:r w:rsidR="00260F98" w:rsidRPr="003535CB">
          <w:rPr>
            <w:rFonts w:ascii="Arial" w:eastAsia="SimSun" w:hAnsi="Arial" w:cs="Arial" w:hint="eastAsia"/>
            <w:color w:val="000000"/>
            <w:kern w:val="0"/>
            <w:szCs w:val="21"/>
          </w:rPr>
          <w:t>飞</w:t>
        </w:r>
        <w:proofErr w:type="gramStart"/>
        <w:r w:rsidR="00260F98" w:rsidRPr="003535CB">
          <w:rPr>
            <w:rFonts w:ascii="Arial" w:eastAsia="SimSun" w:hAnsi="Arial" w:cs="Arial" w:hint="eastAsia"/>
            <w:color w:val="000000"/>
            <w:kern w:val="0"/>
            <w:szCs w:val="21"/>
          </w:rPr>
          <w:t>彗</w:t>
        </w:r>
        <w:proofErr w:type="gramEnd"/>
        <w:r w:rsidR="00260F98" w:rsidRPr="003535CB">
          <w:rPr>
            <w:rFonts w:ascii="Arial" w:eastAsia="SimSun" w:hAnsi="Arial" w:cs="Arial" w:hint="eastAsia"/>
            <w:color w:val="000000"/>
            <w:kern w:val="0"/>
            <w:szCs w:val="21"/>
          </w:rPr>
          <w:t>应用程序进行相关操作</w:t>
        </w:r>
        <w:r w:rsidR="007C430B" w:rsidRPr="003535CB">
          <w:rPr>
            <w:rFonts w:ascii="Arial" w:eastAsia="SimSun" w:hAnsi="Arial" w:cs="Arial" w:hint="eastAsia"/>
            <w:color w:val="000000"/>
            <w:kern w:val="0"/>
            <w:szCs w:val="21"/>
          </w:rPr>
          <w:t>。</w:t>
        </w:r>
      </w:ins>
      <w:del w:id="257" w:author="Charles Cao" w:date="2018-08-01T15:14:00Z">
        <w:r w:rsidRPr="003535CB" w:rsidDel="00A812C7">
          <w:rPr>
            <w:rFonts w:ascii="Arial" w:eastAsia="SimSun" w:hAnsi="Arial" w:cs="Arial"/>
            <w:color w:val="000000"/>
            <w:kern w:val="0"/>
            <w:szCs w:val="21"/>
          </w:rPr>
          <w:delText xml:space="preserve"> account.xiaomi.com/pass/del </w:delText>
        </w:r>
        <w:r w:rsidRPr="003535CB" w:rsidDel="00A812C7">
          <w:rPr>
            <w:rFonts w:ascii="Arial" w:eastAsia="SimSun" w:hAnsi="Arial" w:cs="Arial" w:hint="eastAsia"/>
            <w:color w:val="000000"/>
            <w:kern w:val="0"/>
            <w:szCs w:val="21"/>
          </w:rPr>
          <w:delText>访问小米账号管理中心进行相关操作。</w:delText>
        </w:r>
      </w:del>
      <w:r w:rsidRPr="003535CB">
        <w:rPr>
          <w:rFonts w:ascii="Arial" w:eastAsia="SimSun" w:hAnsi="Arial" w:cs="Arial" w:hint="eastAsia"/>
          <w:color w:val="000000"/>
          <w:kern w:val="0"/>
          <w:szCs w:val="21"/>
        </w:rPr>
        <w:t>我们将会在您做出请求后的合理时间内处理您的请求，并且会根据您的请求，在此后不再收集、使用和</w:t>
      </w:r>
      <w:r w:rsidRPr="003535CB">
        <w:rPr>
          <w:rFonts w:ascii="Arial" w:eastAsia="SimSun" w:hAnsi="Arial" w:cs="Arial"/>
          <w:color w:val="000000"/>
          <w:kern w:val="0"/>
          <w:szCs w:val="21"/>
        </w:rPr>
        <w:t>/</w:t>
      </w:r>
      <w:r w:rsidRPr="003535CB">
        <w:rPr>
          <w:rFonts w:ascii="Arial" w:eastAsia="SimSun" w:hAnsi="Arial" w:cs="Arial" w:hint="eastAsia"/>
          <w:color w:val="000000"/>
          <w:kern w:val="0"/>
          <w:szCs w:val="21"/>
        </w:rPr>
        <w:t>或披露您的个人信息。</w:t>
      </w:r>
    </w:p>
    <w:p w14:paraId="4D14849E" w14:textId="21010B91" w:rsidR="009E0149" w:rsidRPr="003535CB" w:rsidRDefault="009E0149" w:rsidP="009E0149">
      <w:pPr>
        <w:widowControl/>
        <w:numPr>
          <w:ilvl w:val="0"/>
          <w:numId w:val="22"/>
        </w:numPr>
        <w:spacing w:after="75" w:line="330" w:lineRule="atLeast"/>
        <w:ind w:left="0"/>
        <w:jc w:val="left"/>
        <w:rPr>
          <w:rFonts w:ascii="Arial" w:eastAsia="SimSun" w:hAnsi="Arial" w:cs="Arial"/>
          <w:color w:val="000000"/>
          <w:kern w:val="0"/>
          <w:szCs w:val="21"/>
        </w:rPr>
      </w:pPr>
      <w:r w:rsidRPr="003535CB">
        <w:rPr>
          <w:rFonts w:ascii="Arial" w:eastAsia="SimSun" w:hAnsi="Arial" w:cs="Arial" w:hint="eastAsia"/>
          <w:color w:val="000000"/>
          <w:kern w:val="0"/>
          <w:szCs w:val="21"/>
        </w:rPr>
        <w:t>请注意，您撤销同意会导致某些法律后果。根据您撤销同意让我们处理您的个人信息的范围，这可能表示您不能享受</w:t>
      </w:r>
      <w:del w:id="258" w:author="mi-li" w:date="2018-04-22T23:54:00Z">
        <w:r w:rsidRPr="003535CB" w:rsidDel="002D3132">
          <w:rPr>
            <w:rFonts w:ascii="Arial" w:eastAsia="SimSun" w:hAnsi="Arial" w:cs="Arial" w:hint="eastAsia"/>
            <w:color w:val="000000"/>
            <w:kern w:val="0"/>
            <w:szCs w:val="21"/>
          </w:rPr>
          <w:delText>小米</w:delText>
        </w:r>
      </w:del>
      <w:ins w:id="259" w:author="mi-li" w:date="2018-04-22T23:54:00Z">
        <w:del w:id="260" w:author="Charles Cao" w:date="2018-07-31T16:29:00Z">
          <w:r w:rsidR="002D3132" w:rsidRPr="003535CB" w:rsidDel="00232820">
            <w:rPr>
              <w:rFonts w:ascii="Arial" w:eastAsia="SimSun" w:hAnsi="Arial" w:cs="Arial"/>
              <w:color w:val="000000"/>
              <w:kern w:val="0"/>
              <w:szCs w:val="21"/>
            </w:rPr>
            <w:delText>XX</w:delText>
          </w:r>
        </w:del>
      </w:ins>
      <w:ins w:id="261" w:author="Charles Cao" w:date="2018-07-31T16:29:00Z">
        <w:r w:rsidR="00232820" w:rsidRPr="003535CB">
          <w:rPr>
            <w:rFonts w:ascii="Arial" w:eastAsia="SimSun" w:hAnsi="Arial" w:cs="Arial" w:hint="eastAsia"/>
            <w:color w:val="000000"/>
            <w:kern w:val="0"/>
            <w:szCs w:val="21"/>
          </w:rPr>
          <w:t>飞</w:t>
        </w:r>
        <w:proofErr w:type="gramStart"/>
        <w:r w:rsidR="00232820" w:rsidRPr="003535CB">
          <w:rPr>
            <w:rFonts w:ascii="Arial" w:eastAsia="SimSun" w:hAnsi="Arial" w:cs="Arial" w:hint="eastAsia"/>
            <w:color w:val="000000"/>
            <w:kern w:val="0"/>
            <w:szCs w:val="21"/>
          </w:rPr>
          <w:t>彗</w:t>
        </w:r>
      </w:ins>
      <w:proofErr w:type="gramEnd"/>
      <w:r w:rsidRPr="003535CB">
        <w:rPr>
          <w:rFonts w:ascii="Arial" w:eastAsia="SimSun" w:hAnsi="Arial" w:cs="Arial" w:hint="eastAsia"/>
          <w:color w:val="000000"/>
          <w:kern w:val="0"/>
          <w:szCs w:val="21"/>
        </w:rPr>
        <w:t>的产品和服务。</w:t>
      </w:r>
    </w:p>
    <w:p w14:paraId="27308AAD" w14:textId="77777777" w:rsidR="009E0149" w:rsidRPr="003535CB" w:rsidRDefault="009E0149" w:rsidP="009E0149">
      <w:pPr>
        <w:widowControl/>
        <w:spacing w:line="420" w:lineRule="atLeast"/>
        <w:jc w:val="left"/>
        <w:outlineLvl w:val="2"/>
        <w:rPr>
          <w:rFonts w:ascii="Arial" w:eastAsia="SimSun" w:hAnsi="Arial" w:cs="Arial"/>
          <w:b/>
          <w:bCs/>
          <w:color w:val="000000"/>
          <w:kern w:val="0"/>
          <w:sz w:val="27"/>
          <w:szCs w:val="27"/>
        </w:rPr>
      </w:pPr>
      <w:r w:rsidRPr="003535CB">
        <w:rPr>
          <w:rFonts w:ascii="Arial" w:eastAsia="SimSun" w:hAnsi="Arial" w:cs="Arial" w:hint="eastAsia"/>
          <w:b/>
          <w:bCs/>
          <w:color w:val="000000"/>
          <w:kern w:val="0"/>
          <w:sz w:val="27"/>
          <w:szCs w:val="27"/>
        </w:rPr>
        <w:t>将个人信息转移到您所属的司法管辖区之外</w:t>
      </w:r>
    </w:p>
    <w:p w14:paraId="0C44CA32" w14:textId="77777777" w:rsidR="009E0149" w:rsidRPr="003535CB" w:rsidRDefault="009E0149" w:rsidP="009E0149">
      <w:pPr>
        <w:widowControl/>
        <w:spacing w:after="150" w:line="330" w:lineRule="atLeast"/>
        <w:jc w:val="left"/>
        <w:rPr>
          <w:rFonts w:ascii="Arial" w:eastAsia="SimSun" w:hAnsi="Arial" w:cs="Arial"/>
          <w:color w:val="000000"/>
          <w:kern w:val="0"/>
          <w:szCs w:val="21"/>
        </w:rPr>
      </w:pPr>
      <w:r w:rsidRPr="003535CB">
        <w:rPr>
          <w:rFonts w:ascii="Arial" w:eastAsia="SimSun" w:hAnsi="Arial" w:cs="Arial" w:hint="eastAsia"/>
          <w:color w:val="000000"/>
          <w:kern w:val="0"/>
          <w:szCs w:val="21"/>
        </w:rPr>
        <w:t>如果我们需要将个人信息转移到您所属的司法管辖区之外，无论是转移给我们的关联公司（其涉及通信、社交媒体、技术和云业务）或第三</w:t>
      </w:r>
      <w:proofErr w:type="gramStart"/>
      <w:r w:rsidRPr="003535CB">
        <w:rPr>
          <w:rFonts w:ascii="Arial" w:eastAsia="SimSun" w:hAnsi="Arial" w:cs="Arial" w:hint="eastAsia"/>
          <w:color w:val="000000"/>
          <w:kern w:val="0"/>
          <w:szCs w:val="21"/>
        </w:rPr>
        <w:t>方服务</w:t>
      </w:r>
      <w:proofErr w:type="gramEnd"/>
      <w:r w:rsidRPr="003535CB">
        <w:rPr>
          <w:rFonts w:ascii="Arial" w:eastAsia="SimSun" w:hAnsi="Arial" w:cs="Arial" w:hint="eastAsia"/>
          <w:color w:val="000000"/>
          <w:kern w:val="0"/>
          <w:szCs w:val="21"/>
        </w:rPr>
        <w:t>供应商时，我们将按照适用法律进行。特别是，我们通过落实合适的安全保障措施，保证所有这类转移满足适用的地方数据保护法的要求。</w:t>
      </w:r>
    </w:p>
    <w:p w14:paraId="460D8E3F" w14:textId="21D2FED0" w:rsidR="009E0149" w:rsidRPr="003535CB" w:rsidRDefault="009E0149" w:rsidP="009E0149">
      <w:pPr>
        <w:widowControl/>
        <w:spacing w:after="150" w:line="330" w:lineRule="atLeast"/>
        <w:jc w:val="left"/>
        <w:rPr>
          <w:rFonts w:ascii="Arial" w:eastAsia="SimSun" w:hAnsi="Arial" w:cs="Arial"/>
          <w:color w:val="000000"/>
          <w:kern w:val="0"/>
          <w:szCs w:val="21"/>
        </w:rPr>
      </w:pPr>
      <w:del w:id="262" w:author="mi-li" w:date="2018-04-22T23:54:00Z">
        <w:r w:rsidRPr="003535CB" w:rsidDel="002D3132">
          <w:rPr>
            <w:rFonts w:ascii="Arial" w:eastAsia="SimSun" w:hAnsi="Arial" w:cs="Arial" w:hint="eastAsia"/>
            <w:color w:val="000000"/>
            <w:kern w:val="0"/>
            <w:szCs w:val="21"/>
          </w:rPr>
          <w:delText>小米</w:delText>
        </w:r>
      </w:del>
      <w:ins w:id="263" w:author="mi-li" w:date="2018-04-22T23:54:00Z">
        <w:del w:id="264" w:author="Charles Cao" w:date="2018-07-31T16:29:00Z">
          <w:r w:rsidR="002D3132" w:rsidRPr="003535CB" w:rsidDel="00232820">
            <w:rPr>
              <w:rFonts w:ascii="Arial" w:eastAsia="SimSun" w:hAnsi="Arial" w:cs="Arial"/>
              <w:color w:val="000000"/>
              <w:kern w:val="0"/>
              <w:szCs w:val="21"/>
            </w:rPr>
            <w:delText>XX</w:delText>
          </w:r>
        </w:del>
      </w:ins>
      <w:ins w:id="265" w:author="Charles Cao" w:date="2018-07-31T16:29:00Z">
        <w:r w:rsidR="00232820" w:rsidRPr="003535CB">
          <w:rPr>
            <w:rFonts w:ascii="Arial" w:eastAsia="SimSun" w:hAnsi="Arial" w:cs="Arial" w:hint="eastAsia"/>
            <w:color w:val="000000"/>
            <w:kern w:val="0"/>
            <w:szCs w:val="21"/>
          </w:rPr>
          <w:t>飞</w:t>
        </w:r>
        <w:proofErr w:type="gramStart"/>
        <w:r w:rsidR="00232820" w:rsidRPr="003535CB">
          <w:rPr>
            <w:rFonts w:ascii="Arial" w:eastAsia="SimSun" w:hAnsi="Arial" w:cs="Arial" w:hint="eastAsia"/>
            <w:color w:val="000000"/>
            <w:kern w:val="0"/>
            <w:szCs w:val="21"/>
          </w:rPr>
          <w:t>彗</w:t>
        </w:r>
      </w:ins>
      <w:proofErr w:type="gramEnd"/>
      <w:r w:rsidRPr="003535CB">
        <w:rPr>
          <w:rFonts w:ascii="Arial" w:eastAsia="SimSun" w:hAnsi="Arial" w:cs="Arial" w:hint="eastAsia"/>
          <w:color w:val="000000"/>
          <w:kern w:val="0"/>
          <w:szCs w:val="21"/>
        </w:rPr>
        <w:t>可能使用小米运营和控制的海外设施处理或备份您的个人信息。</w:t>
      </w:r>
      <w:del w:id="266" w:author="Charles Cao" w:date="2018-08-01T15:15:00Z">
        <w:r w:rsidRPr="003535CB" w:rsidDel="004A5F76">
          <w:rPr>
            <w:rFonts w:ascii="Arial" w:eastAsia="SimSun" w:hAnsi="Arial" w:cs="Arial" w:hint="eastAsia"/>
            <w:color w:val="000000"/>
            <w:kern w:val="0"/>
            <w:szCs w:val="21"/>
          </w:rPr>
          <w:delText>目前，</w:delText>
        </w:r>
      </w:del>
      <w:ins w:id="267" w:author="mi-li" w:date="2018-04-22T23:54:00Z">
        <w:del w:id="268" w:author="Charles Cao" w:date="2018-07-31T16:29:00Z">
          <w:r w:rsidR="002D3132" w:rsidRPr="003535CB" w:rsidDel="00232820">
            <w:rPr>
              <w:rFonts w:ascii="Arial" w:eastAsia="SimSun" w:hAnsi="Arial" w:cs="Arial"/>
              <w:color w:val="000000"/>
              <w:kern w:val="0"/>
              <w:szCs w:val="21"/>
            </w:rPr>
            <w:delText>XX</w:delText>
          </w:r>
        </w:del>
      </w:ins>
      <w:del w:id="269" w:author="Charles Cao" w:date="2018-08-01T15:15:00Z">
        <w:r w:rsidRPr="003535CB" w:rsidDel="004A5F76">
          <w:rPr>
            <w:rFonts w:ascii="Arial" w:eastAsia="SimSun" w:hAnsi="Arial" w:cs="Arial" w:hint="eastAsia"/>
            <w:color w:val="000000"/>
            <w:kern w:val="0"/>
            <w:szCs w:val="21"/>
          </w:rPr>
          <w:delText>小米在北京、美国和新加坡设有数据中心。</w:delText>
        </w:r>
      </w:del>
      <w:r w:rsidRPr="003535CB">
        <w:rPr>
          <w:rFonts w:ascii="Arial" w:eastAsia="SimSun" w:hAnsi="Arial" w:cs="Arial" w:hint="eastAsia"/>
          <w:color w:val="000000"/>
          <w:kern w:val="0"/>
          <w:szCs w:val="21"/>
        </w:rPr>
        <w:t>这些海外司法管辖区可能有或者没有与您所属司法管辖区的数据保护法类似的数据保护法。我们可能会向我们的海外设施转让并</w:t>
      </w:r>
      <w:proofErr w:type="gramStart"/>
      <w:r w:rsidRPr="003535CB">
        <w:rPr>
          <w:rFonts w:ascii="Arial" w:eastAsia="SimSun" w:hAnsi="Arial" w:cs="Arial" w:hint="eastAsia"/>
          <w:color w:val="000000"/>
          <w:kern w:val="0"/>
          <w:szCs w:val="21"/>
        </w:rPr>
        <w:t>存储您</w:t>
      </w:r>
      <w:proofErr w:type="gramEnd"/>
      <w:r w:rsidRPr="003535CB">
        <w:rPr>
          <w:rFonts w:ascii="Arial" w:eastAsia="SimSun" w:hAnsi="Arial" w:cs="Arial" w:hint="eastAsia"/>
          <w:color w:val="000000"/>
          <w:kern w:val="0"/>
          <w:szCs w:val="21"/>
        </w:rPr>
        <w:t>的个人信息。但是，这并不会改变我们对遵守本隐私政策保护您的个人信息的所有承诺。</w:t>
      </w:r>
    </w:p>
    <w:p w14:paraId="1116D591" w14:textId="77777777" w:rsidR="009E0149" w:rsidRPr="003535CB" w:rsidRDefault="009E0149" w:rsidP="009E0149">
      <w:pPr>
        <w:widowControl/>
        <w:spacing w:line="420" w:lineRule="atLeast"/>
        <w:jc w:val="left"/>
        <w:outlineLvl w:val="2"/>
        <w:rPr>
          <w:rFonts w:ascii="Arial" w:eastAsia="SimSun" w:hAnsi="Arial" w:cs="Arial"/>
          <w:b/>
          <w:bCs/>
          <w:color w:val="000000"/>
          <w:kern w:val="0"/>
          <w:sz w:val="27"/>
          <w:szCs w:val="27"/>
        </w:rPr>
      </w:pPr>
      <w:r w:rsidRPr="003535CB">
        <w:rPr>
          <w:rFonts w:ascii="Arial" w:eastAsia="SimSun" w:hAnsi="Arial" w:cs="Arial" w:hint="eastAsia"/>
          <w:b/>
          <w:bCs/>
          <w:color w:val="000000"/>
          <w:kern w:val="0"/>
          <w:sz w:val="27"/>
          <w:szCs w:val="27"/>
        </w:rPr>
        <w:t>其他规定</w:t>
      </w:r>
    </w:p>
    <w:p w14:paraId="340BC483" w14:textId="77777777" w:rsidR="009E0149" w:rsidRPr="003535CB" w:rsidRDefault="009E0149" w:rsidP="009E0149">
      <w:pPr>
        <w:widowControl/>
        <w:spacing w:line="420" w:lineRule="atLeast"/>
        <w:jc w:val="left"/>
        <w:outlineLvl w:val="3"/>
        <w:rPr>
          <w:rFonts w:ascii="Arial" w:eastAsia="SimSun" w:hAnsi="Arial" w:cs="Arial"/>
          <w:b/>
          <w:bCs/>
          <w:color w:val="000000"/>
          <w:kern w:val="0"/>
          <w:sz w:val="24"/>
          <w:szCs w:val="24"/>
        </w:rPr>
      </w:pPr>
      <w:r w:rsidRPr="003535CB">
        <w:rPr>
          <w:rFonts w:ascii="Arial" w:eastAsia="SimSun" w:hAnsi="Arial" w:cs="Arial" w:hint="eastAsia"/>
          <w:b/>
          <w:bCs/>
          <w:color w:val="000000"/>
          <w:kern w:val="0"/>
          <w:sz w:val="24"/>
          <w:szCs w:val="24"/>
        </w:rPr>
        <w:t>未成年人</w:t>
      </w:r>
    </w:p>
    <w:p w14:paraId="427EAF34" w14:textId="77777777" w:rsidR="009E0149" w:rsidRPr="003535CB" w:rsidRDefault="009E0149" w:rsidP="009E0149">
      <w:pPr>
        <w:widowControl/>
        <w:numPr>
          <w:ilvl w:val="0"/>
          <w:numId w:val="23"/>
        </w:numPr>
        <w:spacing w:after="75" w:line="330" w:lineRule="atLeast"/>
        <w:ind w:left="0"/>
        <w:jc w:val="left"/>
        <w:rPr>
          <w:rFonts w:ascii="Arial" w:eastAsia="SimSun" w:hAnsi="Arial" w:cs="Arial"/>
          <w:color w:val="000000"/>
          <w:kern w:val="0"/>
          <w:szCs w:val="21"/>
        </w:rPr>
      </w:pPr>
      <w:r w:rsidRPr="003535CB">
        <w:rPr>
          <w:rFonts w:ascii="Arial" w:eastAsia="SimSun" w:hAnsi="Arial" w:cs="Arial" w:hint="eastAsia"/>
          <w:color w:val="000000"/>
          <w:kern w:val="0"/>
          <w:szCs w:val="21"/>
        </w:rPr>
        <w:t>我们认为监督孩子使用我们的产品和服务是父母的责任。但是，我们的政策不要求获得未成年人的个人信息，或者向这类人群发送任何促销资料。</w:t>
      </w:r>
    </w:p>
    <w:p w14:paraId="11144106" w14:textId="753EBF61" w:rsidR="009E0149" w:rsidRPr="003535CB" w:rsidRDefault="009E0149" w:rsidP="009E0149">
      <w:pPr>
        <w:widowControl/>
        <w:numPr>
          <w:ilvl w:val="0"/>
          <w:numId w:val="23"/>
        </w:numPr>
        <w:spacing w:after="75" w:line="330" w:lineRule="atLeast"/>
        <w:ind w:left="0"/>
        <w:jc w:val="left"/>
        <w:rPr>
          <w:rFonts w:ascii="Arial" w:eastAsia="SimSun" w:hAnsi="Arial" w:cs="Arial"/>
          <w:color w:val="000000"/>
          <w:kern w:val="0"/>
          <w:szCs w:val="21"/>
        </w:rPr>
      </w:pPr>
      <w:del w:id="270" w:author="mi-li" w:date="2018-04-22T23:54:00Z">
        <w:r w:rsidRPr="003535CB" w:rsidDel="002D3132">
          <w:rPr>
            <w:rFonts w:ascii="Arial" w:eastAsia="SimSun" w:hAnsi="Arial" w:cs="Arial" w:hint="eastAsia"/>
            <w:color w:val="000000"/>
            <w:kern w:val="0"/>
            <w:szCs w:val="21"/>
          </w:rPr>
          <w:delText>小米</w:delText>
        </w:r>
      </w:del>
      <w:ins w:id="271" w:author="mi-li" w:date="2018-04-22T23:54:00Z">
        <w:del w:id="272" w:author="Charles Cao" w:date="2018-07-31T16:29:00Z">
          <w:r w:rsidR="002D3132" w:rsidRPr="003535CB" w:rsidDel="00232820">
            <w:rPr>
              <w:rFonts w:ascii="Arial" w:eastAsia="SimSun" w:hAnsi="Arial" w:cs="Arial"/>
              <w:color w:val="000000"/>
              <w:kern w:val="0"/>
              <w:szCs w:val="21"/>
            </w:rPr>
            <w:delText>XX</w:delText>
          </w:r>
        </w:del>
      </w:ins>
      <w:ins w:id="273" w:author="Charles Cao" w:date="2018-07-31T16:29:00Z">
        <w:r w:rsidR="00232820" w:rsidRPr="003535CB">
          <w:rPr>
            <w:rFonts w:ascii="Arial" w:eastAsia="SimSun" w:hAnsi="Arial" w:cs="Arial" w:hint="eastAsia"/>
            <w:color w:val="000000"/>
            <w:kern w:val="0"/>
            <w:szCs w:val="21"/>
          </w:rPr>
          <w:t>飞</w:t>
        </w:r>
        <w:proofErr w:type="gramStart"/>
        <w:r w:rsidR="00232820" w:rsidRPr="003535CB">
          <w:rPr>
            <w:rFonts w:ascii="Arial" w:eastAsia="SimSun" w:hAnsi="Arial" w:cs="Arial" w:hint="eastAsia"/>
            <w:color w:val="000000"/>
            <w:kern w:val="0"/>
            <w:szCs w:val="21"/>
          </w:rPr>
          <w:t>彗</w:t>
        </w:r>
      </w:ins>
      <w:proofErr w:type="gramEnd"/>
      <w:r w:rsidRPr="003535CB">
        <w:rPr>
          <w:rFonts w:ascii="Arial" w:eastAsia="SimSun" w:hAnsi="Arial" w:cs="Arial" w:hint="eastAsia"/>
          <w:color w:val="000000"/>
          <w:kern w:val="0"/>
          <w:szCs w:val="21"/>
        </w:rPr>
        <w:t>不会寻求或试图寻求接收来自未成年人的任何个人信息。如果家长或监护人有理由相信未成年人未经他们事先同意而向</w:t>
      </w:r>
      <w:ins w:id="274" w:author="mi-li" w:date="2018-04-22T23:54:00Z">
        <w:del w:id="275" w:author="Charles Cao" w:date="2018-07-31T16:29:00Z">
          <w:r w:rsidR="002D3132" w:rsidRPr="003535CB" w:rsidDel="00232820">
            <w:rPr>
              <w:rFonts w:ascii="Arial" w:eastAsia="SimSun" w:hAnsi="Arial" w:cs="Arial"/>
              <w:color w:val="000000"/>
              <w:kern w:val="0"/>
              <w:szCs w:val="21"/>
            </w:rPr>
            <w:delText>XX</w:delText>
          </w:r>
        </w:del>
      </w:ins>
      <w:ins w:id="276" w:author="Charles Cao" w:date="2018-07-31T16:29:00Z">
        <w:r w:rsidR="00232820" w:rsidRPr="003535CB">
          <w:rPr>
            <w:rFonts w:ascii="Arial" w:eastAsia="SimSun" w:hAnsi="Arial" w:cs="Arial" w:hint="eastAsia"/>
            <w:color w:val="000000"/>
            <w:kern w:val="0"/>
            <w:szCs w:val="21"/>
          </w:rPr>
          <w:t>飞</w:t>
        </w:r>
        <w:proofErr w:type="gramStart"/>
        <w:r w:rsidR="00232820" w:rsidRPr="003535CB">
          <w:rPr>
            <w:rFonts w:ascii="Arial" w:eastAsia="SimSun" w:hAnsi="Arial" w:cs="Arial" w:hint="eastAsia"/>
            <w:color w:val="000000"/>
            <w:kern w:val="0"/>
            <w:szCs w:val="21"/>
          </w:rPr>
          <w:t>彗</w:t>
        </w:r>
      </w:ins>
      <w:proofErr w:type="gramEnd"/>
      <w:del w:id="277" w:author="mi-li" w:date="2018-04-22T23:54:00Z">
        <w:r w:rsidRPr="003535CB" w:rsidDel="002D3132">
          <w:rPr>
            <w:rFonts w:ascii="Arial" w:eastAsia="SimSun" w:hAnsi="Arial" w:cs="Arial" w:hint="eastAsia"/>
            <w:color w:val="000000"/>
            <w:kern w:val="0"/>
            <w:szCs w:val="21"/>
          </w:rPr>
          <w:delText>小米</w:delText>
        </w:r>
      </w:del>
      <w:r w:rsidRPr="003535CB">
        <w:rPr>
          <w:rFonts w:ascii="Arial" w:eastAsia="SimSun" w:hAnsi="Arial" w:cs="Arial" w:hint="eastAsia"/>
          <w:color w:val="000000"/>
          <w:kern w:val="0"/>
          <w:szCs w:val="21"/>
        </w:rPr>
        <w:t>提交了个人信息，请联系我们以确保删除此类个人信息，并保证未成年人取消订阅任何适用的</w:t>
      </w:r>
      <w:ins w:id="278" w:author="mi-li" w:date="2018-04-22T23:54:00Z">
        <w:del w:id="279" w:author="Charles Cao" w:date="2018-07-31T16:29:00Z">
          <w:r w:rsidR="002D3132" w:rsidRPr="003535CB" w:rsidDel="00232820">
            <w:rPr>
              <w:rFonts w:ascii="Arial" w:eastAsia="SimSun" w:hAnsi="Arial" w:cs="Arial"/>
              <w:color w:val="000000"/>
              <w:kern w:val="0"/>
              <w:szCs w:val="21"/>
            </w:rPr>
            <w:delText>XX</w:delText>
          </w:r>
        </w:del>
      </w:ins>
      <w:ins w:id="280" w:author="Charles Cao" w:date="2018-07-31T16:29:00Z">
        <w:r w:rsidR="00232820" w:rsidRPr="003535CB">
          <w:rPr>
            <w:rFonts w:ascii="Arial" w:eastAsia="SimSun" w:hAnsi="Arial" w:cs="Arial" w:hint="eastAsia"/>
            <w:color w:val="000000"/>
            <w:kern w:val="0"/>
            <w:szCs w:val="21"/>
          </w:rPr>
          <w:t>飞彗</w:t>
        </w:r>
      </w:ins>
      <w:del w:id="281" w:author="mi-li" w:date="2018-04-22T23:54:00Z">
        <w:r w:rsidRPr="003535CB" w:rsidDel="002D3132">
          <w:rPr>
            <w:rFonts w:ascii="Arial" w:eastAsia="SimSun" w:hAnsi="Arial" w:cs="Arial" w:hint="eastAsia"/>
            <w:color w:val="000000"/>
            <w:kern w:val="0"/>
            <w:szCs w:val="21"/>
          </w:rPr>
          <w:delText>小米</w:delText>
        </w:r>
      </w:del>
      <w:r w:rsidRPr="003535CB">
        <w:rPr>
          <w:rFonts w:ascii="Arial" w:eastAsia="SimSun" w:hAnsi="Arial" w:cs="Arial" w:hint="eastAsia"/>
          <w:color w:val="000000"/>
          <w:kern w:val="0"/>
          <w:szCs w:val="21"/>
        </w:rPr>
        <w:t>服务。</w:t>
      </w:r>
    </w:p>
    <w:p w14:paraId="510F4291" w14:textId="77777777" w:rsidR="009E0149" w:rsidRPr="003535CB" w:rsidRDefault="009E0149" w:rsidP="009E0149">
      <w:pPr>
        <w:widowControl/>
        <w:spacing w:line="420" w:lineRule="atLeast"/>
        <w:jc w:val="left"/>
        <w:outlineLvl w:val="3"/>
        <w:rPr>
          <w:rFonts w:ascii="Arial" w:eastAsia="SimSun" w:hAnsi="Arial" w:cs="Arial"/>
          <w:b/>
          <w:bCs/>
          <w:color w:val="000000"/>
          <w:kern w:val="0"/>
          <w:sz w:val="24"/>
          <w:szCs w:val="24"/>
        </w:rPr>
      </w:pPr>
      <w:r w:rsidRPr="003535CB">
        <w:rPr>
          <w:rFonts w:ascii="Arial" w:eastAsia="SimSun" w:hAnsi="Arial" w:cs="Arial" w:hint="eastAsia"/>
          <w:b/>
          <w:bCs/>
          <w:color w:val="000000"/>
          <w:kern w:val="0"/>
          <w:sz w:val="24"/>
          <w:szCs w:val="24"/>
        </w:rPr>
        <w:t>优先顺序</w:t>
      </w:r>
    </w:p>
    <w:p w14:paraId="5179A824" w14:textId="77777777" w:rsidR="009E0149" w:rsidRPr="003535CB" w:rsidRDefault="009E0149" w:rsidP="009E0149">
      <w:pPr>
        <w:widowControl/>
        <w:spacing w:after="150" w:line="330" w:lineRule="atLeast"/>
        <w:jc w:val="left"/>
        <w:rPr>
          <w:rFonts w:ascii="Arial" w:eastAsia="SimSun" w:hAnsi="Arial" w:cs="Arial"/>
          <w:color w:val="000000"/>
          <w:kern w:val="0"/>
          <w:szCs w:val="21"/>
        </w:rPr>
      </w:pPr>
      <w:r w:rsidRPr="003535CB">
        <w:rPr>
          <w:rFonts w:ascii="Arial" w:eastAsia="SimSun" w:hAnsi="Arial" w:cs="Arial" w:hint="eastAsia"/>
          <w:color w:val="000000"/>
          <w:kern w:val="0"/>
          <w:szCs w:val="21"/>
        </w:rPr>
        <w:t>如果您同意了适用的用户协议，并且此类用户协议和本隐私政策之间存在不一致，将以此类用户协议为准。</w:t>
      </w:r>
    </w:p>
    <w:p w14:paraId="43344365" w14:textId="7BE5934D" w:rsidR="009E0149" w:rsidRPr="003535CB" w:rsidDel="002D3132" w:rsidRDefault="009E0149" w:rsidP="009E0149">
      <w:pPr>
        <w:widowControl/>
        <w:spacing w:line="420" w:lineRule="atLeast"/>
        <w:jc w:val="left"/>
        <w:outlineLvl w:val="3"/>
        <w:rPr>
          <w:del w:id="282" w:author="mi-li" w:date="2018-04-22T23:55:00Z"/>
          <w:rFonts w:ascii="Arial" w:eastAsia="SimSun" w:hAnsi="Arial" w:cs="Arial"/>
          <w:b/>
          <w:bCs/>
          <w:color w:val="000000"/>
          <w:kern w:val="0"/>
          <w:sz w:val="24"/>
          <w:szCs w:val="24"/>
        </w:rPr>
      </w:pPr>
      <w:del w:id="283" w:author="mi-li" w:date="2018-04-22T23:55:00Z">
        <w:r w:rsidRPr="003535CB" w:rsidDel="002D3132">
          <w:rPr>
            <w:rFonts w:ascii="Arial" w:eastAsia="SimSun" w:hAnsi="Arial" w:cs="Arial" w:hint="eastAsia"/>
            <w:b/>
            <w:bCs/>
            <w:color w:val="000000"/>
            <w:kern w:val="0"/>
            <w:sz w:val="24"/>
            <w:szCs w:val="24"/>
          </w:rPr>
          <w:delText>适用法律</w:delText>
        </w:r>
      </w:del>
    </w:p>
    <w:p w14:paraId="470A5D1F" w14:textId="136D07C9" w:rsidR="009E0149" w:rsidRPr="003535CB" w:rsidDel="002D3132" w:rsidRDefault="009E0149" w:rsidP="009E0149">
      <w:pPr>
        <w:widowControl/>
        <w:spacing w:after="150" w:line="330" w:lineRule="atLeast"/>
        <w:jc w:val="left"/>
        <w:rPr>
          <w:del w:id="284" w:author="mi-li" w:date="2018-04-22T23:55:00Z"/>
          <w:rFonts w:ascii="Arial" w:eastAsia="SimSun" w:hAnsi="Arial" w:cs="Arial"/>
          <w:color w:val="000000"/>
          <w:kern w:val="0"/>
          <w:szCs w:val="21"/>
        </w:rPr>
      </w:pPr>
      <w:del w:id="285" w:author="mi-li" w:date="2018-04-22T23:55:00Z">
        <w:r w:rsidRPr="003535CB" w:rsidDel="002D3132">
          <w:rPr>
            <w:rFonts w:ascii="Arial" w:eastAsia="SimSun" w:hAnsi="Arial" w:cs="Arial"/>
            <w:color w:val="000000"/>
            <w:kern w:val="0"/>
            <w:szCs w:val="21"/>
          </w:rPr>
          <w:delText>[</w:delText>
        </w:r>
        <w:r w:rsidRPr="003535CB" w:rsidDel="002D3132">
          <w:rPr>
            <w:rFonts w:ascii="Arial" w:eastAsia="SimSun" w:hAnsi="Arial" w:cs="Arial" w:hint="eastAsia"/>
            <w:color w:val="000000"/>
            <w:kern w:val="0"/>
            <w:szCs w:val="21"/>
          </w:rPr>
          <w:delText>本隐私政策的管辖法为新加坡法律。</w:delText>
        </w:r>
        <w:r w:rsidRPr="003535CB" w:rsidDel="002D3132">
          <w:rPr>
            <w:rFonts w:ascii="Arial" w:eastAsia="SimSun" w:hAnsi="Arial" w:cs="Arial"/>
            <w:color w:val="000000"/>
            <w:kern w:val="0"/>
            <w:szCs w:val="21"/>
          </w:rPr>
          <w:delText>]</w:delText>
        </w:r>
        <w:r w:rsidRPr="003535CB" w:rsidDel="002D3132">
          <w:rPr>
            <w:rFonts w:ascii="Arial" w:eastAsia="SimSun" w:hAnsi="Arial" w:cs="Arial" w:hint="eastAsia"/>
            <w:color w:val="000000"/>
            <w:kern w:val="0"/>
            <w:szCs w:val="21"/>
          </w:rPr>
          <w:delText>我们并未表示或者保证本隐私政策符合任何司法管辖区的隐私权法律，因此，您不应当按照该等法律来解释隐私政策。</w:delText>
        </w:r>
      </w:del>
    </w:p>
    <w:p w14:paraId="73A34986" w14:textId="77777777" w:rsidR="009E0149" w:rsidRPr="003535CB" w:rsidRDefault="009E0149" w:rsidP="009E0149">
      <w:pPr>
        <w:widowControl/>
        <w:spacing w:line="420" w:lineRule="atLeast"/>
        <w:jc w:val="left"/>
        <w:outlineLvl w:val="3"/>
        <w:rPr>
          <w:rFonts w:ascii="Arial" w:eastAsia="SimSun" w:hAnsi="Arial" w:cs="Arial"/>
          <w:b/>
          <w:bCs/>
          <w:color w:val="000000"/>
          <w:kern w:val="0"/>
          <w:sz w:val="24"/>
          <w:szCs w:val="24"/>
        </w:rPr>
      </w:pPr>
      <w:r w:rsidRPr="003535CB">
        <w:rPr>
          <w:rFonts w:ascii="Arial" w:eastAsia="SimSun" w:hAnsi="Arial" w:cs="Arial" w:hint="eastAsia"/>
          <w:b/>
          <w:bCs/>
          <w:color w:val="000000"/>
          <w:kern w:val="0"/>
          <w:sz w:val="24"/>
          <w:szCs w:val="24"/>
        </w:rPr>
        <w:t>隐私政策的更新</w:t>
      </w:r>
    </w:p>
    <w:p w14:paraId="5A487CA9" w14:textId="28629419" w:rsidR="009E0149" w:rsidRPr="003535CB" w:rsidRDefault="009E0149" w:rsidP="009E0149">
      <w:pPr>
        <w:widowControl/>
        <w:spacing w:after="150" w:line="330" w:lineRule="atLeast"/>
        <w:jc w:val="left"/>
        <w:rPr>
          <w:rFonts w:ascii="Arial" w:eastAsia="SimSun" w:hAnsi="Arial" w:cs="Arial"/>
          <w:color w:val="000000"/>
          <w:kern w:val="0"/>
          <w:szCs w:val="21"/>
        </w:rPr>
      </w:pPr>
      <w:r w:rsidRPr="003535CB">
        <w:rPr>
          <w:rFonts w:ascii="Arial" w:eastAsia="SimSun" w:hAnsi="Arial" w:cs="Arial" w:hint="eastAsia"/>
          <w:color w:val="000000"/>
          <w:kern w:val="0"/>
          <w:szCs w:val="21"/>
        </w:rPr>
        <w:lastRenderedPageBreak/>
        <w:t>我们会对隐私政策进行定期审核，为反映我们信息惯例的变更，我们可能会更新本隐私政策。如果我们对本隐私政策进行重大变更，我们将通过</w:t>
      </w:r>
      <w:del w:id="286" w:author="Charles Cao" w:date="2018-08-01T15:16:00Z">
        <w:r w:rsidRPr="003535CB" w:rsidDel="00ED1093">
          <w:rPr>
            <w:rFonts w:ascii="Arial" w:eastAsia="SimSun" w:hAnsi="Arial" w:cs="Arial" w:hint="eastAsia"/>
            <w:color w:val="000000"/>
            <w:kern w:val="0"/>
            <w:szCs w:val="21"/>
          </w:rPr>
          <w:delText>（向您账户指定的邮箱地址发送）电子邮件或在所有</w:delText>
        </w:r>
      </w:del>
      <w:ins w:id="287" w:author="mi-li" w:date="2018-04-22T23:55:00Z">
        <w:del w:id="288" w:author="Charles Cao" w:date="2018-07-31T16:29:00Z">
          <w:r w:rsidR="002D3132" w:rsidRPr="003535CB" w:rsidDel="00232820">
            <w:rPr>
              <w:rFonts w:ascii="Arial" w:eastAsia="SimSun" w:hAnsi="Arial" w:cs="Arial"/>
              <w:color w:val="000000"/>
              <w:kern w:val="0"/>
              <w:szCs w:val="21"/>
            </w:rPr>
            <w:delText>XX</w:delText>
          </w:r>
        </w:del>
      </w:ins>
      <w:ins w:id="289" w:author="Charles Cao" w:date="2018-07-31T16:29:00Z">
        <w:r w:rsidR="00232820" w:rsidRPr="003535CB">
          <w:rPr>
            <w:rFonts w:ascii="Arial" w:eastAsia="SimSun" w:hAnsi="Arial" w:cs="Arial" w:hint="eastAsia"/>
            <w:color w:val="000000"/>
            <w:kern w:val="0"/>
            <w:szCs w:val="21"/>
          </w:rPr>
          <w:t>飞</w:t>
        </w:r>
        <w:proofErr w:type="gramStart"/>
        <w:r w:rsidR="00232820" w:rsidRPr="003535CB">
          <w:rPr>
            <w:rFonts w:ascii="Arial" w:eastAsia="SimSun" w:hAnsi="Arial" w:cs="Arial" w:hint="eastAsia"/>
            <w:color w:val="000000"/>
            <w:kern w:val="0"/>
            <w:szCs w:val="21"/>
          </w:rPr>
          <w:t>彗</w:t>
        </w:r>
      </w:ins>
      <w:proofErr w:type="gramEnd"/>
      <w:del w:id="290" w:author="mi-li" w:date="2018-04-22T23:55:00Z">
        <w:r w:rsidRPr="003535CB" w:rsidDel="002D3132">
          <w:rPr>
            <w:rFonts w:ascii="Arial" w:eastAsia="SimSun" w:hAnsi="Arial" w:cs="Arial" w:hint="eastAsia"/>
            <w:color w:val="000000"/>
            <w:kern w:val="0"/>
            <w:szCs w:val="21"/>
          </w:rPr>
          <w:delText>小米</w:delText>
        </w:r>
      </w:del>
      <w:r w:rsidRPr="003535CB">
        <w:rPr>
          <w:rFonts w:ascii="Arial" w:eastAsia="SimSun" w:hAnsi="Arial" w:cs="Arial" w:hint="eastAsia"/>
          <w:color w:val="000000"/>
          <w:kern w:val="0"/>
          <w:szCs w:val="21"/>
        </w:rPr>
        <w:t>网站公布或通过移动设备通知您，这样您可以了解我们收集的信息以及我们如何使用这些信息。此类隐私政策变化将从通知或网站规定的生效日期开始适用。我们建议您定期查阅本网页获取我们隐私权实践的最新信息。您继续使用产品和网站、手机和</w:t>
      </w:r>
      <w:r w:rsidRPr="003535CB">
        <w:rPr>
          <w:rFonts w:ascii="Arial" w:eastAsia="SimSun" w:hAnsi="Arial" w:cs="Arial"/>
          <w:color w:val="000000"/>
          <w:kern w:val="0"/>
          <w:szCs w:val="21"/>
        </w:rPr>
        <w:t>/</w:t>
      </w:r>
      <w:r w:rsidRPr="003535CB">
        <w:rPr>
          <w:rFonts w:ascii="Arial" w:eastAsia="SimSun" w:hAnsi="Arial" w:cs="Arial" w:hint="eastAsia"/>
          <w:color w:val="000000"/>
          <w:kern w:val="0"/>
          <w:szCs w:val="21"/>
        </w:rPr>
        <w:t>或其他任何设备上的服务，将被视为接受更新的隐私政策。在我们向您收集更多的个人信息或我们希望因为新的目的使用或披露您的个人信息时，我们会再次征得您的同意。</w:t>
      </w:r>
    </w:p>
    <w:p w14:paraId="29E33749" w14:textId="77777777" w:rsidR="009E0149" w:rsidRPr="003535CB" w:rsidRDefault="009E0149" w:rsidP="009E0149">
      <w:pPr>
        <w:widowControl/>
        <w:spacing w:line="420" w:lineRule="atLeast"/>
        <w:jc w:val="left"/>
        <w:outlineLvl w:val="2"/>
        <w:rPr>
          <w:rFonts w:ascii="Arial" w:eastAsia="SimSun" w:hAnsi="Arial" w:cs="Arial"/>
          <w:b/>
          <w:bCs/>
          <w:color w:val="000000"/>
          <w:kern w:val="0"/>
          <w:sz w:val="27"/>
          <w:szCs w:val="27"/>
        </w:rPr>
      </w:pPr>
      <w:r w:rsidRPr="003535CB">
        <w:rPr>
          <w:rFonts w:ascii="Arial" w:eastAsia="SimSun" w:hAnsi="Arial" w:cs="Arial" w:hint="eastAsia"/>
          <w:b/>
          <w:bCs/>
          <w:color w:val="000000"/>
          <w:kern w:val="0"/>
          <w:sz w:val="27"/>
          <w:szCs w:val="27"/>
        </w:rPr>
        <w:t>我是否必须同意任何第三方条款与条件？</w:t>
      </w:r>
    </w:p>
    <w:p w14:paraId="0CCCC7D6" w14:textId="6D7C1435" w:rsidR="009E0149" w:rsidRPr="003535CB" w:rsidRDefault="009E0149" w:rsidP="009E0149">
      <w:pPr>
        <w:widowControl/>
        <w:spacing w:after="150" w:line="330" w:lineRule="atLeast"/>
        <w:jc w:val="left"/>
        <w:rPr>
          <w:rFonts w:ascii="Arial" w:eastAsia="SimSun" w:hAnsi="Arial" w:cs="Arial"/>
          <w:color w:val="000000"/>
          <w:kern w:val="0"/>
          <w:szCs w:val="21"/>
        </w:rPr>
      </w:pPr>
      <w:r w:rsidRPr="003535CB">
        <w:rPr>
          <w:rFonts w:ascii="Arial" w:eastAsia="SimSun" w:hAnsi="Arial" w:cs="Arial" w:hint="eastAsia"/>
          <w:color w:val="000000"/>
          <w:kern w:val="0"/>
          <w:szCs w:val="21"/>
        </w:rPr>
        <w:t>我们的隐私政策不适用于第三方提供的产品和服务。</w:t>
      </w:r>
      <w:ins w:id="291" w:author="mi-li" w:date="2018-04-22T23:55:00Z">
        <w:del w:id="292" w:author="Charles Cao" w:date="2018-07-31T16:29:00Z">
          <w:r w:rsidR="008A6C18" w:rsidRPr="003535CB" w:rsidDel="00232820">
            <w:rPr>
              <w:rFonts w:ascii="Arial" w:eastAsia="SimSun" w:hAnsi="Arial" w:cs="Arial"/>
              <w:color w:val="000000"/>
              <w:kern w:val="0"/>
              <w:szCs w:val="21"/>
            </w:rPr>
            <w:delText>XX</w:delText>
          </w:r>
        </w:del>
      </w:ins>
      <w:ins w:id="293" w:author="Charles Cao" w:date="2018-07-31T16:29:00Z">
        <w:r w:rsidR="00232820" w:rsidRPr="003535CB">
          <w:rPr>
            <w:rFonts w:ascii="Arial" w:eastAsia="SimSun" w:hAnsi="Arial" w:cs="Arial" w:hint="eastAsia"/>
            <w:color w:val="000000"/>
            <w:kern w:val="0"/>
            <w:szCs w:val="21"/>
          </w:rPr>
          <w:t>飞</w:t>
        </w:r>
        <w:proofErr w:type="gramStart"/>
        <w:r w:rsidR="00232820" w:rsidRPr="003535CB">
          <w:rPr>
            <w:rFonts w:ascii="Arial" w:eastAsia="SimSun" w:hAnsi="Arial" w:cs="Arial" w:hint="eastAsia"/>
            <w:color w:val="000000"/>
            <w:kern w:val="0"/>
            <w:szCs w:val="21"/>
          </w:rPr>
          <w:t>彗</w:t>
        </w:r>
      </w:ins>
      <w:proofErr w:type="gramEnd"/>
      <w:del w:id="294" w:author="mi-li" w:date="2018-04-22T23:55:00Z">
        <w:r w:rsidRPr="003535CB" w:rsidDel="008A6C18">
          <w:rPr>
            <w:rFonts w:ascii="Arial" w:eastAsia="SimSun" w:hAnsi="Arial" w:cs="Arial" w:hint="eastAsia"/>
            <w:color w:val="000000"/>
            <w:kern w:val="0"/>
            <w:szCs w:val="21"/>
          </w:rPr>
          <w:delText>小米</w:delText>
        </w:r>
      </w:del>
      <w:r w:rsidRPr="003535CB">
        <w:rPr>
          <w:rFonts w:ascii="Arial" w:eastAsia="SimSun" w:hAnsi="Arial" w:cs="Arial" w:hint="eastAsia"/>
          <w:color w:val="000000"/>
          <w:kern w:val="0"/>
          <w:szCs w:val="21"/>
        </w:rPr>
        <w:t>产品和服务可能包括第三方的产品和服务，以及第三方网站的链接。当您使用这些产品或服务时，也可能收集您的信息。因此，我们强烈建议您花时间阅读该第三方的隐私政策，就像阅读我们的政策一样。我们不对第三方如何使用他们向您收集的个人信息负责，也不能控制其使用。我们的隐私政策不适用通过我们的服务链接的其他网站。</w:t>
      </w:r>
    </w:p>
    <w:p w14:paraId="271B07D4" w14:textId="0D3E6F71" w:rsidR="009E0149" w:rsidRPr="003535CB" w:rsidRDefault="009E0149" w:rsidP="009E0149">
      <w:pPr>
        <w:widowControl/>
        <w:spacing w:after="150" w:line="330" w:lineRule="atLeast"/>
        <w:jc w:val="left"/>
        <w:rPr>
          <w:rFonts w:ascii="Arial" w:eastAsia="SimSun" w:hAnsi="Arial" w:cs="Arial"/>
          <w:color w:val="000000"/>
          <w:kern w:val="0"/>
          <w:szCs w:val="21"/>
        </w:rPr>
      </w:pPr>
      <w:del w:id="295" w:author="Charles Cao" w:date="2018-08-01T15:16:00Z">
        <w:r w:rsidRPr="003535CB" w:rsidDel="00ED1093">
          <w:rPr>
            <w:rFonts w:ascii="Arial" w:eastAsia="SimSun" w:hAnsi="Arial" w:cs="Arial" w:hint="eastAsia"/>
            <w:color w:val="000000"/>
            <w:kern w:val="0"/>
            <w:szCs w:val="21"/>
          </w:rPr>
          <w:delText>当您使用这些特定产品时，适用于以下第三方条款和隐私政策：</w:delText>
        </w:r>
      </w:del>
      <w:ins w:id="296" w:author="Charles Cao" w:date="2018-08-01T14:48:00Z">
        <w:r w:rsidR="00716B39" w:rsidRPr="003A4A68">
          <w:rPr>
            <w:rFonts w:ascii="Arial" w:eastAsia="SimSun" w:hAnsi="Arial" w:cs="Arial" w:hint="eastAsia"/>
            <w:color w:val="000000"/>
            <w:kern w:val="0"/>
            <w:szCs w:val="21"/>
          </w:rPr>
          <w:t>如果</w:t>
        </w:r>
      </w:ins>
      <w:ins w:id="297" w:author="Charles Cao" w:date="2018-08-01T14:49:00Z">
        <w:r w:rsidR="00716B39" w:rsidRPr="003A4A68">
          <w:rPr>
            <w:rFonts w:ascii="Arial" w:eastAsia="SimSun" w:hAnsi="Arial" w:cs="Arial" w:hint="eastAsia"/>
            <w:color w:val="000000"/>
            <w:kern w:val="0"/>
            <w:szCs w:val="21"/>
          </w:rPr>
          <w:t>您对我们的隐私政策</w:t>
        </w:r>
        <w:r w:rsidR="00E6737A" w:rsidRPr="003A4A68">
          <w:rPr>
            <w:rFonts w:ascii="Arial" w:eastAsia="SimSun" w:hAnsi="Arial" w:cs="Arial" w:hint="eastAsia"/>
            <w:color w:val="000000"/>
            <w:kern w:val="0"/>
            <w:szCs w:val="21"/>
          </w:rPr>
          <w:t>或实践有任何疑问或顾虑，</w:t>
        </w:r>
      </w:ins>
      <w:ins w:id="298" w:author="Charles Cao" w:date="2018-08-14T12:09:00Z">
        <w:r w:rsidR="00947EFA" w:rsidRPr="00947EFA">
          <w:rPr>
            <w:rFonts w:hint="eastAsia"/>
            <w:color w:val="000000"/>
            <w:rPrChange w:id="299" w:author="Charles Cao" w:date="2018-08-14T12:09:00Z">
              <w:rPr>
                <w:rStyle w:val="a8"/>
                <w:rFonts w:ascii="Arial" w:eastAsia="SimSun" w:hAnsi="Arial" w:cs="Arial" w:hint="eastAsia"/>
                <w:kern w:val="0"/>
                <w:szCs w:val="21"/>
              </w:rPr>
            </w:rPrChange>
          </w:rPr>
          <w:t>请发送电子邮件至</w:t>
        </w:r>
      </w:ins>
      <w:ins w:id="300" w:author="Charles Cao" w:date="2018-08-14T12:10:00Z">
        <w:r w:rsidR="00947EFA">
          <w:rPr>
            <w:rFonts w:ascii="Arial" w:eastAsia="SimSun" w:hAnsi="Arial" w:cs="Arial"/>
            <w:color w:val="000000"/>
            <w:kern w:val="0"/>
            <w:szCs w:val="21"/>
          </w:rPr>
          <w:fldChar w:fldCharType="begin"/>
        </w:r>
        <w:r w:rsidR="00947EFA">
          <w:rPr>
            <w:rFonts w:ascii="Arial" w:eastAsia="SimSun" w:hAnsi="Arial" w:cs="Arial"/>
            <w:color w:val="000000"/>
            <w:kern w:val="0"/>
            <w:szCs w:val="21"/>
          </w:rPr>
          <w:instrText xml:space="preserve"> HYPERLINK "mailto:privacy.feihui@signify.com" </w:instrText>
        </w:r>
        <w:r w:rsidR="00947EFA">
          <w:rPr>
            <w:rFonts w:ascii="Arial" w:eastAsia="SimSun" w:hAnsi="Arial" w:cs="Arial"/>
            <w:color w:val="000000"/>
            <w:kern w:val="0"/>
            <w:szCs w:val="21"/>
          </w:rPr>
          <w:fldChar w:fldCharType="separate"/>
        </w:r>
        <w:r w:rsidR="00947EFA" w:rsidRPr="00947EFA">
          <w:rPr>
            <w:rStyle w:val="a8"/>
            <w:rFonts w:ascii="Arial" w:eastAsia="SimSun" w:hAnsi="Arial" w:cs="Arial"/>
            <w:kern w:val="0"/>
            <w:szCs w:val="21"/>
          </w:rPr>
          <w:t>privacy.feihui@signify.com</w:t>
        </w:r>
        <w:r w:rsidR="00947EFA">
          <w:rPr>
            <w:rFonts w:ascii="Arial" w:eastAsia="SimSun" w:hAnsi="Arial" w:cs="Arial"/>
            <w:color w:val="000000"/>
            <w:kern w:val="0"/>
            <w:szCs w:val="21"/>
          </w:rPr>
          <w:fldChar w:fldCharType="end"/>
        </w:r>
      </w:ins>
      <w:ins w:id="301" w:author="Charles Cao" w:date="2018-08-01T14:50:00Z">
        <w:r w:rsidR="004E6461" w:rsidRPr="003A4A68">
          <w:rPr>
            <w:rFonts w:ascii="Arial" w:eastAsia="SimSun" w:hAnsi="Arial" w:cs="Arial" w:hint="eastAsia"/>
            <w:color w:val="000000"/>
            <w:kern w:val="0"/>
            <w:szCs w:val="21"/>
          </w:rPr>
          <w:t>联系我们。</w:t>
        </w:r>
      </w:ins>
    </w:p>
    <w:p w14:paraId="53081480" w14:textId="5CFF5251" w:rsidR="009E0149" w:rsidRPr="003A4A68" w:rsidDel="00ED1093" w:rsidRDefault="009E0149" w:rsidP="009E0149">
      <w:pPr>
        <w:widowControl/>
        <w:numPr>
          <w:ilvl w:val="0"/>
          <w:numId w:val="24"/>
        </w:numPr>
        <w:spacing w:after="75" w:line="330" w:lineRule="atLeast"/>
        <w:ind w:left="0"/>
        <w:jc w:val="left"/>
        <w:rPr>
          <w:del w:id="302" w:author="Charles Cao" w:date="2018-08-01T15:16:00Z"/>
          <w:rFonts w:ascii="Arial" w:eastAsia="SimSun" w:hAnsi="Arial" w:cs="Arial"/>
          <w:color w:val="000000"/>
          <w:kern w:val="0"/>
          <w:szCs w:val="21"/>
        </w:rPr>
      </w:pPr>
      <w:del w:id="303" w:author="Charles Cao" w:date="2018-08-01T15:16:00Z">
        <w:r w:rsidRPr="003535CB" w:rsidDel="00ED1093">
          <w:rPr>
            <w:rFonts w:ascii="Arial" w:eastAsia="SimSun" w:hAnsi="Arial" w:cs="Arial"/>
            <w:color w:val="000000"/>
            <w:kern w:val="0"/>
            <w:szCs w:val="21"/>
          </w:rPr>
          <w:delText>使用</w:delText>
        </w:r>
        <w:r w:rsidRPr="003A4A68" w:rsidDel="00ED1093">
          <w:rPr>
            <w:rFonts w:ascii="Arial" w:eastAsia="SimSun" w:hAnsi="Arial" w:cs="Arial"/>
            <w:color w:val="000000"/>
            <w:kern w:val="0"/>
            <w:szCs w:val="21"/>
          </w:rPr>
          <w:delText xml:space="preserve"> PayPal </w:delText>
        </w:r>
        <w:r w:rsidRPr="003A4A68" w:rsidDel="00ED1093">
          <w:rPr>
            <w:rFonts w:ascii="Arial" w:eastAsia="SimSun" w:hAnsi="Arial" w:cs="Arial"/>
            <w:color w:val="000000"/>
            <w:kern w:val="0"/>
            <w:szCs w:val="21"/>
          </w:rPr>
          <w:delText>或其他第三方结账服务完成和支付订单时，您将同意第三方结账服务供应商的隐私政策适用于您在其网站上提供的信息。</w:delText>
        </w:r>
      </w:del>
    </w:p>
    <w:p w14:paraId="78074D16" w14:textId="4D642CC4" w:rsidR="009E0149" w:rsidRPr="003535CB" w:rsidDel="00ED1093" w:rsidRDefault="009E0149" w:rsidP="009E0149">
      <w:pPr>
        <w:widowControl/>
        <w:numPr>
          <w:ilvl w:val="0"/>
          <w:numId w:val="24"/>
        </w:numPr>
        <w:spacing w:after="75" w:line="330" w:lineRule="atLeast"/>
        <w:ind w:left="0"/>
        <w:jc w:val="left"/>
        <w:rPr>
          <w:del w:id="304" w:author="Charles Cao" w:date="2018-08-01T15:16:00Z"/>
          <w:rFonts w:ascii="Arial" w:eastAsia="SimSun" w:hAnsi="Arial" w:cs="Arial"/>
          <w:color w:val="000000"/>
          <w:kern w:val="0"/>
          <w:szCs w:val="21"/>
        </w:rPr>
      </w:pPr>
      <w:del w:id="305" w:author="Charles Cao" w:date="2018-08-01T15:16:00Z">
        <w:r w:rsidRPr="003A4A68" w:rsidDel="00ED1093">
          <w:rPr>
            <w:rFonts w:ascii="Arial" w:eastAsia="SimSun" w:hAnsi="Arial" w:cs="Arial"/>
            <w:color w:val="000000"/>
            <w:kern w:val="0"/>
            <w:szCs w:val="21"/>
          </w:rPr>
          <w:delText>使用</w:delText>
        </w:r>
        <w:r w:rsidRPr="003A4A68" w:rsidDel="00ED1093">
          <w:rPr>
            <w:rFonts w:ascii="Arial" w:eastAsia="SimSun" w:hAnsi="Arial" w:cs="Arial"/>
            <w:color w:val="000000"/>
            <w:kern w:val="0"/>
            <w:szCs w:val="21"/>
          </w:rPr>
          <w:delText xml:space="preserve"> MIUI </w:delText>
        </w:r>
        <w:r w:rsidRPr="003A4A68" w:rsidDel="00ED1093">
          <w:rPr>
            <w:rFonts w:ascii="Arial" w:eastAsia="SimSun" w:hAnsi="Arial" w:cs="Arial"/>
            <w:color w:val="000000"/>
            <w:kern w:val="0"/>
            <w:szCs w:val="21"/>
          </w:rPr>
          <w:delText>安全中心的病毒扫描功能时，您将同意腾讯的服务条款：</w:delText>
        </w:r>
        <w:r w:rsidRPr="003535CB" w:rsidDel="00ED1093">
          <w:rPr>
            <w:rFonts w:ascii="Arial" w:eastAsia="SimSun" w:hAnsi="Arial" w:cs="Arial"/>
            <w:color w:val="000000"/>
            <w:kern w:val="0"/>
            <w:szCs w:val="21"/>
          </w:rPr>
          <w:fldChar w:fldCharType="begin"/>
        </w:r>
        <w:r w:rsidRPr="003535CB" w:rsidDel="00ED1093">
          <w:rPr>
            <w:rFonts w:ascii="Arial" w:eastAsia="SimSun" w:hAnsi="Arial" w:cs="Arial"/>
            <w:color w:val="000000"/>
            <w:kern w:val="0"/>
            <w:szCs w:val="21"/>
          </w:rPr>
          <w:delInstrText xml:space="preserve"> H</w:delInstrText>
        </w:r>
        <w:r w:rsidRPr="003A4A68" w:rsidDel="00ED1093">
          <w:rPr>
            <w:rFonts w:ascii="Arial" w:eastAsia="SimSun" w:hAnsi="Arial" w:cs="Arial"/>
            <w:color w:val="000000"/>
            <w:kern w:val="0"/>
            <w:szCs w:val="21"/>
          </w:rPr>
          <w:delInstrText xml:space="preserve">YPERLINK "http://wesecure.qq.com/termsofservice.jsp" </w:delInstrText>
        </w:r>
        <w:r w:rsidRPr="003535CB" w:rsidDel="00ED1093">
          <w:rPr>
            <w:rFonts w:ascii="Arial" w:eastAsia="SimSun" w:hAnsi="Arial" w:cs="Arial"/>
            <w:color w:val="000000"/>
            <w:kern w:val="0"/>
            <w:szCs w:val="21"/>
          </w:rPr>
          <w:fldChar w:fldCharType="separate"/>
        </w:r>
        <w:r w:rsidRPr="003535CB" w:rsidDel="00ED1093">
          <w:rPr>
            <w:rFonts w:ascii="Arial" w:eastAsia="SimSun" w:hAnsi="Arial" w:cs="Arial"/>
            <w:color w:val="0000FF"/>
            <w:kern w:val="0"/>
            <w:szCs w:val="21"/>
          </w:rPr>
          <w:delText>http://wesecure.qq.com/termsofservice.jsp</w:delText>
        </w:r>
        <w:r w:rsidRPr="003535CB" w:rsidDel="00ED1093">
          <w:rPr>
            <w:rFonts w:ascii="Arial" w:eastAsia="SimSun" w:hAnsi="Arial" w:cs="Arial"/>
            <w:color w:val="000000"/>
            <w:kern w:val="0"/>
            <w:szCs w:val="21"/>
          </w:rPr>
          <w:fldChar w:fldCharType="end"/>
        </w:r>
      </w:del>
    </w:p>
    <w:p w14:paraId="4B2535FC" w14:textId="7DD0F831" w:rsidR="009E0149" w:rsidRPr="003535CB" w:rsidDel="00ED1093" w:rsidRDefault="009E0149" w:rsidP="009E0149">
      <w:pPr>
        <w:widowControl/>
        <w:numPr>
          <w:ilvl w:val="0"/>
          <w:numId w:val="24"/>
        </w:numPr>
        <w:spacing w:after="75" w:line="330" w:lineRule="atLeast"/>
        <w:ind w:left="0"/>
        <w:jc w:val="left"/>
        <w:rPr>
          <w:del w:id="306" w:author="Charles Cao" w:date="2018-08-01T15:16:00Z"/>
          <w:rFonts w:ascii="Arial" w:eastAsia="SimSun" w:hAnsi="Arial" w:cs="Arial"/>
          <w:color w:val="000000"/>
          <w:kern w:val="0"/>
          <w:szCs w:val="21"/>
        </w:rPr>
      </w:pPr>
      <w:del w:id="307" w:author="Charles Cao" w:date="2018-08-01T15:16:00Z">
        <w:r w:rsidRPr="003535CB" w:rsidDel="00ED1093">
          <w:rPr>
            <w:rFonts w:ascii="Arial" w:eastAsia="SimSun" w:hAnsi="Arial" w:cs="Arial"/>
            <w:color w:val="000000"/>
            <w:kern w:val="0"/>
            <w:szCs w:val="21"/>
          </w:rPr>
          <w:delText>使用</w:delText>
        </w:r>
        <w:r w:rsidRPr="003A4A68" w:rsidDel="00ED1093">
          <w:rPr>
            <w:rFonts w:ascii="Arial" w:eastAsia="SimSun" w:hAnsi="Arial" w:cs="Arial"/>
            <w:color w:val="000000"/>
            <w:kern w:val="0"/>
            <w:szCs w:val="21"/>
          </w:rPr>
          <w:delText xml:space="preserve"> MIUI </w:delText>
        </w:r>
        <w:r w:rsidRPr="003A4A68" w:rsidDel="00ED1093">
          <w:rPr>
            <w:rFonts w:ascii="Arial" w:eastAsia="SimSun" w:hAnsi="Arial" w:cs="Arial"/>
            <w:color w:val="000000"/>
            <w:kern w:val="0"/>
            <w:szCs w:val="21"/>
          </w:rPr>
          <w:delText>安全中心的清理器功能时，您将同意猎豹移动的隐私政策：</w:delText>
        </w:r>
        <w:r w:rsidR="003A4A68" w:rsidRPr="003535CB" w:rsidDel="00ED1093">
          <w:rPr>
            <w:rFonts w:ascii="Arial" w:eastAsia="SimSun" w:hAnsi="Arial" w:cs="Arial"/>
            <w:color w:val="0000FF"/>
            <w:kern w:val="0"/>
            <w:szCs w:val="21"/>
          </w:rPr>
          <w:fldChar w:fldCharType="begin"/>
        </w:r>
        <w:r w:rsidR="003A4A68" w:rsidRPr="003535CB" w:rsidDel="00ED1093">
          <w:rPr>
            <w:rFonts w:ascii="Arial" w:eastAsia="SimSun" w:hAnsi="Arial" w:cs="Arial"/>
            <w:color w:val="0000FF"/>
            <w:kern w:val="0"/>
            <w:szCs w:val="21"/>
          </w:rPr>
          <w:delInstrText xml:space="preserve"> HYPERLINK "http://www.cmcm.com/protocol/cleanmaster/privacy-for-sdk.html" </w:delInstrText>
        </w:r>
        <w:r w:rsidR="003A4A68" w:rsidRPr="003535CB" w:rsidDel="00ED1093">
          <w:rPr>
            <w:rFonts w:ascii="Arial" w:eastAsia="SimSun" w:hAnsi="Arial" w:cs="Arial"/>
            <w:color w:val="0000FF"/>
            <w:kern w:val="0"/>
            <w:szCs w:val="21"/>
          </w:rPr>
          <w:fldChar w:fldCharType="separate"/>
        </w:r>
        <w:r w:rsidRPr="003535CB" w:rsidDel="00ED1093">
          <w:rPr>
            <w:rFonts w:ascii="Arial" w:eastAsia="SimSun" w:hAnsi="Arial" w:cs="Arial"/>
            <w:color w:val="0000FF"/>
            <w:kern w:val="0"/>
            <w:szCs w:val="21"/>
          </w:rPr>
          <w:delText>http://www.cmcm.com/protocol/cleanmaster/privacy-for-sdk.html</w:delText>
        </w:r>
        <w:r w:rsidR="003A4A68" w:rsidRPr="003535CB" w:rsidDel="00ED1093">
          <w:rPr>
            <w:rFonts w:ascii="Arial" w:eastAsia="SimSun" w:hAnsi="Arial" w:cs="Arial"/>
            <w:color w:val="0000FF"/>
            <w:kern w:val="0"/>
            <w:szCs w:val="21"/>
          </w:rPr>
          <w:fldChar w:fldCharType="end"/>
        </w:r>
      </w:del>
    </w:p>
    <w:p w14:paraId="6D94DB16" w14:textId="2F5D1976" w:rsidR="009E0149" w:rsidRPr="003535CB" w:rsidDel="00ED1093" w:rsidRDefault="009E0149" w:rsidP="009E0149">
      <w:pPr>
        <w:widowControl/>
        <w:numPr>
          <w:ilvl w:val="0"/>
          <w:numId w:val="24"/>
        </w:numPr>
        <w:spacing w:after="75" w:line="330" w:lineRule="atLeast"/>
        <w:ind w:left="0"/>
        <w:jc w:val="left"/>
        <w:rPr>
          <w:del w:id="308" w:author="Charles Cao" w:date="2018-08-01T15:16:00Z"/>
          <w:rFonts w:ascii="Arial" w:eastAsia="SimSun" w:hAnsi="Arial" w:cs="Arial"/>
          <w:color w:val="000000"/>
          <w:kern w:val="0"/>
          <w:szCs w:val="21"/>
        </w:rPr>
      </w:pPr>
      <w:del w:id="309" w:author="Charles Cao" w:date="2018-08-01T15:16:00Z">
        <w:r w:rsidRPr="003535CB" w:rsidDel="00ED1093">
          <w:rPr>
            <w:rFonts w:ascii="Arial" w:eastAsia="SimSun" w:hAnsi="Arial" w:cs="Arial"/>
            <w:color w:val="000000"/>
            <w:kern w:val="0"/>
            <w:szCs w:val="21"/>
          </w:rPr>
          <w:delText>使用谷歌输入法时，您将同意谷歌的条款：</w:delText>
        </w:r>
        <w:r w:rsidRPr="003535CB" w:rsidDel="00ED1093">
          <w:rPr>
            <w:rFonts w:ascii="Arial" w:eastAsia="SimSun" w:hAnsi="Arial" w:cs="Arial"/>
            <w:color w:val="000000"/>
            <w:kern w:val="0"/>
            <w:szCs w:val="21"/>
          </w:rPr>
          <w:fldChar w:fldCharType="begin"/>
        </w:r>
        <w:r w:rsidRPr="003535CB" w:rsidDel="00ED1093">
          <w:rPr>
            <w:rFonts w:ascii="Arial" w:eastAsia="SimSun" w:hAnsi="Arial" w:cs="Arial"/>
            <w:color w:val="000000"/>
            <w:kern w:val="0"/>
            <w:szCs w:val="21"/>
          </w:rPr>
          <w:delInstrText xml:space="preserve"> HYPERLINK "http://www.google.com/policies/privacy" </w:delInstrText>
        </w:r>
        <w:r w:rsidRPr="003535CB" w:rsidDel="00ED1093">
          <w:rPr>
            <w:rFonts w:ascii="Arial" w:eastAsia="SimSun" w:hAnsi="Arial" w:cs="Arial"/>
            <w:color w:val="000000"/>
            <w:kern w:val="0"/>
            <w:szCs w:val="21"/>
          </w:rPr>
          <w:fldChar w:fldCharType="separate"/>
        </w:r>
        <w:r w:rsidRPr="003535CB" w:rsidDel="00ED1093">
          <w:rPr>
            <w:rFonts w:ascii="Arial" w:eastAsia="SimSun" w:hAnsi="Arial" w:cs="Arial"/>
            <w:color w:val="0000FF"/>
            <w:kern w:val="0"/>
            <w:szCs w:val="21"/>
          </w:rPr>
          <w:delText>http://www.google.com/policies/privacy</w:delText>
        </w:r>
        <w:r w:rsidRPr="003535CB" w:rsidDel="00ED1093">
          <w:rPr>
            <w:rFonts w:ascii="Arial" w:eastAsia="SimSun" w:hAnsi="Arial" w:cs="Arial"/>
            <w:color w:val="000000"/>
            <w:kern w:val="0"/>
            <w:szCs w:val="21"/>
          </w:rPr>
          <w:fldChar w:fldCharType="end"/>
        </w:r>
      </w:del>
    </w:p>
    <w:p w14:paraId="02A5D355" w14:textId="520CD39D" w:rsidR="009E0149" w:rsidRPr="003535CB" w:rsidDel="00ED1093" w:rsidRDefault="009E0149" w:rsidP="009E0149">
      <w:pPr>
        <w:widowControl/>
        <w:numPr>
          <w:ilvl w:val="0"/>
          <w:numId w:val="24"/>
        </w:numPr>
        <w:spacing w:after="75" w:line="330" w:lineRule="atLeast"/>
        <w:ind w:left="0"/>
        <w:jc w:val="left"/>
        <w:rPr>
          <w:del w:id="310" w:author="Charles Cao" w:date="2018-08-01T15:16:00Z"/>
          <w:rFonts w:ascii="Arial" w:eastAsia="SimSun" w:hAnsi="Arial" w:cs="Arial"/>
          <w:color w:val="000000"/>
          <w:kern w:val="0"/>
          <w:szCs w:val="21"/>
        </w:rPr>
      </w:pPr>
      <w:del w:id="311" w:author="Charles Cao" w:date="2018-08-01T15:16:00Z">
        <w:r w:rsidRPr="003535CB" w:rsidDel="00ED1093">
          <w:rPr>
            <w:rFonts w:ascii="Arial" w:eastAsia="SimSun" w:hAnsi="Arial" w:cs="Arial"/>
            <w:color w:val="000000"/>
            <w:kern w:val="0"/>
            <w:szCs w:val="21"/>
          </w:rPr>
          <w:delText>使用</w:delText>
        </w:r>
        <w:r w:rsidRPr="003A4A68" w:rsidDel="00ED1093">
          <w:rPr>
            <w:rFonts w:ascii="Arial" w:eastAsia="SimSun" w:hAnsi="Arial" w:cs="Arial"/>
            <w:color w:val="000000"/>
            <w:kern w:val="0"/>
            <w:szCs w:val="21"/>
          </w:rPr>
          <w:delText xml:space="preserve"> SwiftKey </w:delText>
        </w:r>
        <w:r w:rsidRPr="003A4A68" w:rsidDel="00ED1093">
          <w:rPr>
            <w:rFonts w:ascii="Arial" w:eastAsia="SimSun" w:hAnsi="Arial" w:cs="Arial"/>
            <w:color w:val="000000"/>
            <w:kern w:val="0"/>
            <w:szCs w:val="21"/>
          </w:rPr>
          <w:delText>输入法时，您将同意</w:delText>
        </w:r>
        <w:r w:rsidRPr="003A4A68" w:rsidDel="00ED1093">
          <w:rPr>
            <w:rFonts w:ascii="Arial" w:eastAsia="SimSun" w:hAnsi="Arial" w:cs="Arial"/>
            <w:color w:val="000000"/>
            <w:kern w:val="0"/>
            <w:szCs w:val="21"/>
          </w:rPr>
          <w:delText xml:space="preserve"> SwiftKey </w:delText>
        </w:r>
        <w:r w:rsidRPr="003A4A68" w:rsidDel="00ED1093">
          <w:rPr>
            <w:rFonts w:ascii="Arial" w:eastAsia="SimSun" w:hAnsi="Arial" w:cs="Arial"/>
            <w:color w:val="000000"/>
            <w:kern w:val="0"/>
            <w:szCs w:val="21"/>
          </w:rPr>
          <w:delText>的条款：</w:delText>
        </w:r>
        <w:r w:rsidRPr="003535CB" w:rsidDel="00ED1093">
          <w:rPr>
            <w:rFonts w:ascii="Arial" w:eastAsia="SimSun" w:hAnsi="Arial" w:cs="Arial"/>
            <w:color w:val="000000"/>
            <w:kern w:val="0"/>
            <w:szCs w:val="21"/>
          </w:rPr>
          <w:fldChar w:fldCharType="begin"/>
        </w:r>
        <w:r w:rsidRPr="003535CB" w:rsidDel="00ED1093">
          <w:rPr>
            <w:rFonts w:ascii="Arial" w:eastAsia="SimSun" w:hAnsi="Arial" w:cs="Arial"/>
            <w:color w:val="000000"/>
            <w:kern w:val="0"/>
            <w:szCs w:val="21"/>
          </w:rPr>
          <w:delInstrText xml:space="preserve"> HYPERLINK "http://swiftkey.com/en/privacy" </w:delInstrText>
        </w:r>
        <w:r w:rsidRPr="003535CB" w:rsidDel="00ED1093">
          <w:rPr>
            <w:rFonts w:ascii="Arial" w:eastAsia="SimSun" w:hAnsi="Arial" w:cs="Arial"/>
            <w:color w:val="000000"/>
            <w:kern w:val="0"/>
            <w:szCs w:val="21"/>
          </w:rPr>
          <w:fldChar w:fldCharType="separate"/>
        </w:r>
        <w:r w:rsidRPr="003535CB" w:rsidDel="00ED1093">
          <w:rPr>
            <w:rFonts w:ascii="Arial" w:eastAsia="SimSun" w:hAnsi="Arial" w:cs="Arial"/>
            <w:color w:val="0000FF"/>
            <w:kern w:val="0"/>
            <w:szCs w:val="21"/>
          </w:rPr>
          <w:delText>ht</w:delText>
        </w:r>
        <w:r w:rsidRPr="003A4A68" w:rsidDel="00ED1093">
          <w:rPr>
            <w:rFonts w:ascii="Arial" w:eastAsia="SimSun" w:hAnsi="Arial" w:cs="Arial"/>
            <w:color w:val="0000FF"/>
            <w:kern w:val="0"/>
            <w:szCs w:val="21"/>
          </w:rPr>
          <w:delText>tp://swiftkey.com/en/privacy</w:delText>
        </w:r>
        <w:r w:rsidRPr="003535CB" w:rsidDel="00ED1093">
          <w:rPr>
            <w:rFonts w:ascii="Arial" w:eastAsia="SimSun" w:hAnsi="Arial" w:cs="Arial"/>
            <w:color w:val="000000"/>
            <w:kern w:val="0"/>
            <w:szCs w:val="21"/>
          </w:rPr>
          <w:fldChar w:fldCharType="end"/>
        </w:r>
      </w:del>
    </w:p>
    <w:p w14:paraId="2EA90C91" w14:textId="2D7CFEDD" w:rsidR="009E0149" w:rsidRPr="003535CB" w:rsidDel="00ED1093" w:rsidRDefault="009E0149" w:rsidP="009E0149">
      <w:pPr>
        <w:widowControl/>
        <w:numPr>
          <w:ilvl w:val="0"/>
          <w:numId w:val="24"/>
        </w:numPr>
        <w:spacing w:after="75" w:line="330" w:lineRule="atLeast"/>
        <w:ind w:left="0"/>
        <w:jc w:val="left"/>
        <w:rPr>
          <w:del w:id="312" w:author="Charles Cao" w:date="2018-08-01T15:16:00Z"/>
          <w:rFonts w:ascii="Arial" w:eastAsia="SimSun" w:hAnsi="Arial" w:cs="Arial"/>
          <w:color w:val="000000"/>
          <w:kern w:val="0"/>
          <w:szCs w:val="21"/>
        </w:rPr>
      </w:pPr>
      <w:del w:id="313" w:author="Charles Cao" w:date="2018-08-01T15:16:00Z">
        <w:r w:rsidRPr="003535CB" w:rsidDel="00ED1093">
          <w:rPr>
            <w:rFonts w:ascii="Arial" w:eastAsia="SimSun" w:hAnsi="Arial" w:cs="Arial"/>
            <w:color w:val="000000"/>
            <w:kern w:val="0"/>
            <w:szCs w:val="21"/>
          </w:rPr>
          <w:delText>使用</w:delText>
        </w:r>
        <w:r w:rsidRPr="003A4A68" w:rsidDel="00ED1093">
          <w:rPr>
            <w:rFonts w:ascii="Arial" w:eastAsia="SimSun" w:hAnsi="Arial" w:cs="Arial"/>
            <w:color w:val="000000"/>
            <w:kern w:val="0"/>
            <w:szCs w:val="21"/>
          </w:rPr>
          <w:delText xml:space="preserve"> Fleksy </w:delText>
        </w:r>
        <w:r w:rsidRPr="003A4A68" w:rsidDel="00ED1093">
          <w:rPr>
            <w:rFonts w:ascii="Arial" w:eastAsia="SimSun" w:hAnsi="Arial" w:cs="Arial"/>
            <w:color w:val="000000"/>
            <w:kern w:val="0"/>
            <w:szCs w:val="21"/>
          </w:rPr>
          <w:delText>输入法时，您将同意</w:delText>
        </w:r>
        <w:r w:rsidRPr="003A4A68" w:rsidDel="00ED1093">
          <w:rPr>
            <w:rFonts w:ascii="Arial" w:eastAsia="SimSun" w:hAnsi="Arial" w:cs="Arial"/>
            <w:color w:val="000000"/>
            <w:kern w:val="0"/>
            <w:szCs w:val="21"/>
          </w:rPr>
          <w:delText xml:space="preserve"> Fleksy </w:delText>
        </w:r>
        <w:r w:rsidRPr="003A4A68" w:rsidDel="00ED1093">
          <w:rPr>
            <w:rFonts w:ascii="Arial" w:eastAsia="SimSun" w:hAnsi="Arial" w:cs="Arial"/>
            <w:color w:val="000000"/>
            <w:kern w:val="0"/>
            <w:szCs w:val="21"/>
          </w:rPr>
          <w:delText>的条款：</w:delText>
        </w:r>
        <w:r w:rsidR="003A4A68" w:rsidRPr="003535CB" w:rsidDel="00ED1093">
          <w:rPr>
            <w:rFonts w:ascii="Arial" w:eastAsia="SimSun" w:hAnsi="Arial" w:cs="Arial"/>
            <w:color w:val="0000FF"/>
            <w:kern w:val="0"/>
            <w:szCs w:val="21"/>
          </w:rPr>
          <w:fldChar w:fldCharType="begin"/>
        </w:r>
        <w:r w:rsidR="003A4A68" w:rsidRPr="003535CB" w:rsidDel="00ED1093">
          <w:rPr>
            <w:rFonts w:ascii="Arial" w:eastAsia="SimSun" w:hAnsi="Arial" w:cs="Arial"/>
            <w:color w:val="0000FF"/>
            <w:kern w:val="0"/>
            <w:szCs w:val="21"/>
          </w:rPr>
          <w:delInstrText xml:space="preserve"> HYPERLINK "http://feedback.fleksy.com/tos" </w:delInstrText>
        </w:r>
        <w:r w:rsidR="003A4A68" w:rsidRPr="003535CB" w:rsidDel="00ED1093">
          <w:rPr>
            <w:rFonts w:ascii="Arial" w:eastAsia="SimSun" w:hAnsi="Arial" w:cs="Arial"/>
            <w:color w:val="0000FF"/>
            <w:kern w:val="0"/>
            <w:szCs w:val="21"/>
          </w:rPr>
          <w:fldChar w:fldCharType="separate"/>
        </w:r>
        <w:r w:rsidRPr="003535CB" w:rsidDel="00ED1093">
          <w:rPr>
            <w:rFonts w:ascii="Arial" w:eastAsia="SimSun" w:hAnsi="Arial" w:cs="Arial"/>
            <w:color w:val="0000FF"/>
            <w:kern w:val="0"/>
            <w:szCs w:val="21"/>
          </w:rPr>
          <w:delText>http://feedback.fleksy.com/tos</w:delText>
        </w:r>
        <w:r w:rsidR="003A4A68" w:rsidRPr="003535CB" w:rsidDel="00ED1093">
          <w:rPr>
            <w:rFonts w:ascii="Arial" w:eastAsia="SimSun" w:hAnsi="Arial" w:cs="Arial"/>
            <w:color w:val="0000FF"/>
            <w:kern w:val="0"/>
            <w:szCs w:val="21"/>
          </w:rPr>
          <w:fldChar w:fldCharType="end"/>
        </w:r>
      </w:del>
    </w:p>
    <w:p w14:paraId="2653E25C" w14:textId="77777777" w:rsidR="009E0149" w:rsidRPr="003A4A68" w:rsidRDefault="009E0149" w:rsidP="009E0149">
      <w:pPr>
        <w:widowControl/>
        <w:spacing w:line="420" w:lineRule="atLeast"/>
        <w:jc w:val="left"/>
        <w:outlineLvl w:val="3"/>
        <w:rPr>
          <w:rFonts w:ascii="Arial" w:eastAsia="SimSun" w:hAnsi="Arial" w:cs="Arial"/>
          <w:b/>
          <w:bCs/>
          <w:color w:val="000000"/>
          <w:kern w:val="0"/>
          <w:sz w:val="24"/>
          <w:szCs w:val="24"/>
        </w:rPr>
      </w:pPr>
      <w:r w:rsidRPr="003535CB">
        <w:rPr>
          <w:rFonts w:ascii="Arial" w:eastAsia="SimSun" w:hAnsi="Arial" w:cs="Arial"/>
          <w:b/>
          <w:bCs/>
          <w:color w:val="000000"/>
          <w:kern w:val="0"/>
          <w:sz w:val="24"/>
          <w:szCs w:val="24"/>
        </w:rPr>
        <w:t>社交媒体（功能）和小工具</w:t>
      </w:r>
    </w:p>
    <w:p w14:paraId="7B1F9911" w14:textId="77777777" w:rsidR="009E0149" w:rsidRPr="003535CB" w:rsidRDefault="009E0149" w:rsidP="009E0149">
      <w:pPr>
        <w:widowControl/>
        <w:spacing w:after="150" w:line="330" w:lineRule="atLeast"/>
        <w:jc w:val="left"/>
        <w:rPr>
          <w:rFonts w:ascii="Arial" w:eastAsia="SimSun" w:hAnsi="Arial" w:cs="Arial"/>
          <w:color w:val="000000"/>
          <w:kern w:val="0"/>
          <w:szCs w:val="21"/>
        </w:rPr>
      </w:pPr>
      <w:r w:rsidRPr="003535CB">
        <w:rPr>
          <w:rFonts w:ascii="Arial" w:eastAsia="SimSun" w:hAnsi="Arial" w:cs="Arial" w:hint="eastAsia"/>
          <w:color w:val="000000"/>
          <w:kern w:val="0"/>
          <w:szCs w:val="21"/>
        </w:rPr>
        <w:t>我们的网站包含一些社交媒体功能，包括</w:t>
      </w:r>
      <w:r w:rsidRPr="003535CB">
        <w:rPr>
          <w:rFonts w:ascii="Arial" w:eastAsia="SimSun" w:hAnsi="Arial" w:cs="Arial"/>
          <w:color w:val="000000"/>
          <w:kern w:val="0"/>
          <w:szCs w:val="21"/>
        </w:rPr>
        <w:t xml:space="preserve"> Facebook Like </w:t>
      </w:r>
      <w:r w:rsidRPr="003535CB">
        <w:rPr>
          <w:rFonts w:ascii="Arial" w:eastAsia="SimSun" w:hAnsi="Arial" w:cs="Arial" w:hint="eastAsia"/>
          <w:color w:val="000000"/>
          <w:kern w:val="0"/>
          <w:szCs w:val="21"/>
        </w:rPr>
        <w:t>按钮和小组件，例如</w:t>
      </w:r>
      <w:r w:rsidRPr="003535CB">
        <w:rPr>
          <w:rFonts w:ascii="Arial" w:eastAsia="SimSun" w:hAnsi="Arial" w:cs="Arial"/>
          <w:color w:val="000000"/>
          <w:kern w:val="0"/>
          <w:szCs w:val="21"/>
        </w:rPr>
        <w:t>“</w:t>
      </w:r>
      <w:r w:rsidRPr="003535CB">
        <w:rPr>
          <w:rFonts w:ascii="Arial" w:eastAsia="SimSun" w:hAnsi="Arial" w:cs="Arial" w:hint="eastAsia"/>
          <w:color w:val="000000"/>
          <w:kern w:val="0"/>
          <w:szCs w:val="21"/>
        </w:rPr>
        <w:t>分享</w:t>
      </w:r>
      <w:r w:rsidRPr="003535CB">
        <w:rPr>
          <w:rFonts w:ascii="Arial" w:eastAsia="SimSun" w:hAnsi="Arial" w:cs="Arial"/>
          <w:color w:val="000000"/>
          <w:kern w:val="0"/>
          <w:szCs w:val="21"/>
        </w:rPr>
        <w:t>”</w:t>
      </w:r>
      <w:r w:rsidRPr="003535CB">
        <w:rPr>
          <w:rFonts w:ascii="Arial" w:eastAsia="SimSun" w:hAnsi="Arial" w:cs="Arial" w:hint="eastAsia"/>
          <w:color w:val="000000"/>
          <w:kern w:val="0"/>
          <w:szCs w:val="21"/>
        </w:rPr>
        <w:t>按钮或本网站上运行的互动小程序。这些功能可能会收集您的</w:t>
      </w:r>
      <w:r w:rsidRPr="003535CB">
        <w:rPr>
          <w:rFonts w:ascii="Arial" w:eastAsia="SimSun" w:hAnsi="Arial" w:cs="Arial"/>
          <w:color w:val="000000"/>
          <w:kern w:val="0"/>
          <w:szCs w:val="21"/>
        </w:rPr>
        <w:t xml:space="preserve"> IP </w:t>
      </w:r>
      <w:r w:rsidRPr="003535CB">
        <w:rPr>
          <w:rFonts w:ascii="Arial" w:eastAsia="SimSun" w:hAnsi="Arial" w:cs="Arial" w:hint="eastAsia"/>
          <w:color w:val="000000"/>
          <w:kern w:val="0"/>
          <w:szCs w:val="21"/>
        </w:rPr>
        <w:t>地址和您在我们网站中浏览的页面，并可能设置</w:t>
      </w:r>
      <w:r w:rsidRPr="003535CB">
        <w:rPr>
          <w:rFonts w:ascii="Arial" w:eastAsia="SimSun" w:hAnsi="Arial" w:cs="Arial"/>
          <w:color w:val="000000"/>
          <w:kern w:val="0"/>
          <w:szCs w:val="21"/>
        </w:rPr>
        <w:t xml:space="preserve"> cookie </w:t>
      </w:r>
      <w:r w:rsidRPr="003535CB">
        <w:rPr>
          <w:rFonts w:ascii="Arial" w:eastAsia="SimSun" w:hAnsi="Arial" w:cs="Arial" w:hint="eastAsia"/>
          <w:color w:val="000000"/>
          <w:kern w:val="0"/>
          <w:szCs w:val="21"/>
        </w:rPr>
        <w:t>以使相应功能正常运行。社交媒体功能和小工具或由第三方托管或直接托管在我们的网站上。您与这些功能的</w:t>
      </w:r>
      <w:proofErr w:type="gramStart"/>
      <w:r w:rsidRPr="003535CB">
        <w:rPr>
          <w:rFonts w:ascii="Arial" w:eastAsia="SimSun" w:hAnsi="Arial" w:cs="Arial" w:hint="eastAsia"/>
          <w:color w:val="000000"/>
          <w:kern w:val="0"/>
          <w:szCs w:val="21"/>
        </w:rPr>
        <w:t>互动均</w:t>
      </w:r>
      <w:proofErr w:type="gramEnd"/>
      <w:r w:rsidRPr="003535CB">
        <w:rPr>
          <w:rFonts w:ascii="Arial" w:eastAsia="SimSun" w:hAnsi="Arial" w:cs="Arial" w:hint="eastAsia"/>
          <w:color w:val="000000"/>
          <w:kern w:val="0"/>
          <w:szCs w:val="21"/>
        </w:rPr>
        <w:t>受其提供公司隐私政策的制约。</w:t>
      </w:r>
    </w:p>
    <w:p w14:paraId="0640237B" w14:textId="67C90DD6" w:rsidR="009E0149" w:rsidRPr="00C60D13" w:rsidDel="002438C3" w:rsidRDefault="009E0149" w:rsidP="009E0149">
      <w:pPr>
        <w:widowControl/>
        <w:spacing w:line="420" w:lineRule="atLeast"/>
        <w:jc w:val="left"/>
        <w:outlineLvl w:val="3"/>
        <w:rPr>
          <w:del w:id="314" w:author="Charles Cao" w:date="2018-08-01T15:17:00Z"/>
          <w:rFonts w:ascii="Arial" w:eastAsia="SimSun" w:hAnsi="Arial" w:cs="Arial"/>
          <w:b/>
          <w:bCs/>
          <w:color w:val="000000"/>
          <w:kern w:val="0"/>
          <w:sz w:val="24"/>
          <w:szCs w:val="24"/>
          <w:rPrChange w:id="315" w:author="Charles Cao" w:date="2018-08-15T13:19:00Z">
            <w:rPr>
              <w:del w:id="316" w:author="Charles Cao" w:date="2018-08-01T15:17:00Z"/>
              <w:rFonts w:ascii="Arial" w:eastAsia="SimSun" w:hAnsi="Arial" w:cs="Arial"/>
              <w:b/>
              <w:bCs/>
              <w:color w:val="000000"/>
              <w:kern w:val="0"/>
              <w:sz w:val="24"/>
              <w:szCs w:val="24"/>
            </w:rPr>
          </w:rPrChange>
        </w:rPr>
      </w:pPr>
      <w:del w:id="317" w:author="Charles Cao" w:date="2018-08-01T15:17:00Z">
        <w:r w:rsidRPr="00C60D13" w:rsidDel="002438C3">
          <w:rPr>
            <w:rFonts w:ascii="Arial" w:eastAsia="SimSun" w:hAnsi="Arial" w:cs="Arial" w:hint="eastAsia"/>
            <w:b/>
            <w:bCs/>
            <w:color w:val="000000"/>
            <w:kern w:val="0"/>
            <w:sz w:val="24"/>
            <w:szCs w:val="24"/>
            <w:rPrChange w:id="318" w:author="Charles Cao" w:date="2018-08-15T13:19:00Z">
              <w:rPr>
                <w:rFonts w:ascii="Arial" w:eastAsia="SimSun" w:hAnsi="Arial" w:cs="Arial" w:hint="eastAsia"/>
                <w:b/>
                <w:bCs/>
                <w:color w:val="000000"/>
                <w:kern w:val="0"/>
                <w:sz w:val="24"/>
                <w:szCs w:val="24"/>
              </w:rPr>
            </w:rPrChange>
          </w:rPr>
          <w:delText>单点登录</w:delText>
        </w:r>
      </w:del>
    </w:p>
    <w:p w14:paraId="659DD45D" w14:textId="7431C407" w:rsidR="009E0149" w:rsidRPr="00C60D13" w:rsidDel="002438C3" w:rsidRDefault="009E0149" w:rsidP="009E0149">
      <w:pPr>
        <w:widowControl/>
        <w:spacing w:after="150" w:line="330" w:lineRule="atLeast"/>
        <w:jc w:val="left"/>
        <w:rPr>
          <w:del w:id="319" w:author="Charles Cao" w:date="2018-08-01T15:17:00Z"/>
          <w:rFonts w:ascii="Arial" w:eastAsia="SimSun" w:hAnsi="Arial" w:cs="Arial"/>
          <w:b/>
          <w:color w:val="000000"/>
          <w:kern w:val="0"/>
          <w:szCs w:val="21"/>
          <w:rPrChange w:id="320" w:author="Charles Cao" w:date="2018-08-15T13:19:00Z">
            <w:rPr>
              <w:del w:id="321" w:author="Charles Cao" w:date="2018-08-01T15:17:00Z"/>
              <w:rFonts w:ascii="Arial" w:eastAsia="SimSun" w:hAnsi="Arial" w:cs="Arial"/>
              <w:color w:val="000000"/>
              <w:kern w:val="0"/>
              <w:szCs w:val="21"/>
            </w:rPr>
          </w:rPrChange>
        </w:rPr>
      </w:pPr>
      <w:del w:id="322" w:author="Charles Cao" w:date="2018-08-01T15:17:00Z">
        <w:r w:rsidRPr="00C60D13" w:rsidDel="002438C3">
          <w:rPr>
            <w:rFonts w:ascii="Arial" w:eastAsia="SimSun" w:hAnsi="Arial" w:cs="Arial" w:hint="eastAsia"/>
            <w:b/>
            <w:color w:val="000000"/>
            <w:kern w:val="0"/>
            <w:szCs w:val="21"/>
            <w:rPrChange w:id="323" w:author="Charles Cao" w:date="2018-08-15T13:19:00Z">
              <w:rPr>
                <w:rFonts w:ascii="Arial" w:eastAsia="SimSun" w:hAnsi="Arial" w:cs="Arial" w:hint="eastAsia"/>
                <w:color w:val="000000"/>
                <w:kern w:val="0"/>
                <w:szCs w:val="21"/>
              </w:rPr>
            </w:rPrChange>
          </w:rPr>
          <w:delText>取决于您所属的司法管辖区，您可以使用</w:delText>
        </w:r>
        <w:r w:rsidRPr="00C60D13" w:rsidDel="002438C3">
          <w:rPr>
            <w:rFonts w:ascii="Arial" w:eastAsia="SimSun" w:hAnsi="Arial" w:cs="Arial"/>
            <w:b/>
            <w:color w:val="000000"/>
            <w:kern w:val="0"/>
            <w:szCs w:val="21"/>
            <w:rPrChange w:id="324" w:author="Charles Cao" w:date="2018-08-15T13:19:00Z">
              <w:rPr>
                <w:rFonts w:ascii="Arial" w:eastAsia="SimSun" w:hAnsi="Arial" w:cs="Arial"/>
                <w:color w:val="000000"/>
                <w:kern w:val="0"/>
                <w:szCs w:val="21"/>
              </w:rPr>
            </w:rPrChange>
          </w:rPr>
          <w:delText xml:space="preserve"> Facebook Connect </w:delText>
        </w:r>
        <w:r w:rsidRPr="00C60D13" w:rsidDel="002438C3">
          <w:rPr>
            <w:rFonts w:ascii="Arial" w:eastAsia="SimSun" w:hAnsi="Arial" w:cs="Arial" w:hint="eastAsia"/>
            <w:b/>
            <w:color w:val="000000"/>
            <w:kern w:val="0"/>
            <w:szCs w:val="21"/>
            <w:rPrChange w:id="325" w:author="Charles Cao" w:date="2018-08-15T13:19:00Z">
              <w:rPr>
                <w:rFonts w:ascii="Arial" w:eastAsia="SimSun" w:hAnsi="Arial" w:cs="Arial" w:hint="eastAsia"/>
                <w:color w:val="000000"/>
                <w:kern w:val="0"/>
                <w:szCs w:val="21"/>
              </w:rPr>
            </w:rPrChange>
          </w:rPr>
          <w:delText>或</w:delText>
        </w:r>
        <w:r w:rsidRPr="00C60D13" w:rsidDel="002438C3">
          <w:rPr>
            <w:rFonts w:ascii="Arial" w:eastAsia="SimSun" w:hAnsi="Arial" w:cs="Arial"/>
            <w:b/>
            <w:color w:val="000000"/>
            <w:kern w:val="0"/>
            <w:szCs w:val="21"/>
            <w:rPrChange w:id="326" w:author="Charles Cao" w:date="2018-08-15T13:19:00Z">
              <w:rPr>
                <w:rFonts w:ascii="Arial" w:eastAsia="SimSun" w:hAnsi="Arial" w:cs="Arial"/>
                <w:color w:val="000000"/>
                <w:kern w:val="0"/>
                <w:szCs w:val="21"/>
              </w:rPr>
            </w:rPrChange>
          </w:rPr>
          <w:delText xml:space="preserve"> Open ID </w:delText>
        </w:r>
        <w:r w:rsidRPr="00C60D13" w:rsidDel="002438C3">
          <w:rPr>
            <w:rFonts w:ascii="Arial" w:eastAsia="SimSun" w:hAnsi="Arial" w:cs="Arial" w:hint="eastAsia"/>
            <w:b/>
            <w:color w:val="000000"/>
            <w:kern w:val="0"/>
            <w:szCs w:val="21"/>
            <w:rPrChange w:id="327" w:author="Charles Cao" w:date="2018-08-15T13:19:00Z">
              <w:rPr>
                <w:rFonts w:ascii="Arial" w:eastAsia="SimSun" w:hAnsi="Arial" w:cs="Arial" w:hint="eastAsia"/>
                <w:color w:val="000000"/>
                <w:kern w:val="0"/>
                <w:szCs w:val="21"/>
              </w:rPr>
            </w:rPrChange>
          </w:rPr>
          <w:delText>提供的登录服务，来登录到我们的网站。这些服务将验证您的身份，并让您选择是否与我们分享某些个人信息（例如您的姓名和电子邮件地址），以预先填写我们的注册表。</w:delText>
        </w:r>
        <w:r w:rsidRPr="00C60D13" w:rsidDel="002438C3">
          <w:rPr>
            <w:rFonts w:ascii="Arial" w:eastAsia="SimSun" w:hAnsi="Arial" w:cs="Arial"/>
            <w:b/>
            <w:color w:val="000000"/>
            <w:kern w:val="0"/>
            <w:szCs w:val="21"/>
            <w:rPrChange w:id="328" w:author="Charles Cao" w:date="2018-08-15T13:19:00Z">
              <w:rPr>
                <w:rFonts w:ascii="Arial" w:eastAsia="SimSun" w:hAnsi="Arial" w:cs="Arial"/>
                <w:color w:val="000000"/>
                <w:kern w:val="0"/>
                <w:szCs w:val="21"/>
              </w:rPr>
            </w:rPrChange>
          </w:rPr>
          <w:delText xml:space="preserve">Facebook Connect </w:delText>
        </w:r>
        <w:r w:rsidRPr="00C60D13" w:rsidDel="002438C3">
          <w:rPr>
            <w:rFonts w:ascii="Arial" w:eastAsia="SimSun" w:hAnsi="Arial" w:cs="Arial" w:hint="eastAsia"/>
            <w:b/>
            <w:color w:val="000000"/>
            <w:kern w:val="0"/>
            <w:szCs w:val="21"/>
            <w:rPrChange w:id="329" w:author="Charles Cao" w:date="2018-08-15T13:19:00Z">
              <w:rPr>
                <w:rFonts w:ascii="Arial" w:eastAsia="SimSun" w:hAnsi="Arial" w:cs="Arial" w:hint="eastAsia"/>
                <w:color w:val="000000"/>
                <w:kern w:val="0"/>
                <w:szCs w:val="21"/>
              </w:rPr>
            </w:rPrChange>
          </w:rPr>
          <w:delText>等服务允许您选择是否将您在此网站中有关个人活动的信息公布在您的资料页中，以便与网络中的其他人分享。</w:delText>
        </w:r>
      </w:del>
    </w:p>
    <w:p w14:paraId="72E8D3D7" w14:textId="5051D17A" w:rsidR="009E0149" w:rsidRPr="00C60D13" w:rsidDel="008A6C18" w:rsidRDefault="009E0149">
      <w:pPr>
        <w:outlineLvl w:val="2"/>
        <w:rPr>
          <w:del w:id="330" w:author="mi-li" w:date="2018-04-22T23:56:00Z"/>
          <w:b/>
          <w:rPrChange w:id="331" w:author="Charles Cao" w:date="2018-08-15T13:19:00Z">
            <w:rPr>
              <w:del w:id="332" w:author="mi-li" w:date="2018-04-22T23:56:00Z"/>
            </w:rPr>
          </w:rPrChange>
        </w:rPr>
        <w:pPrChange w:id="333" w:author="Charles Cao" w:date="2018-08-01T14:51:00Z">
          <w:pPr>
            <w:widowControl/>
            <w:spacing w:line="420" w:lineRule="atLeast"/>
            <w:jc w:val="left"/>
            <w:outlineLvl w:val="2"/>
          </w:pPr>
        </w:pPrChange>
      </w:pPr>
      <w:del w:id="334" w:author="mi-li" w:date="2018-04-22T23:56:00Z">
        <w:r w:rsidRPr="00C60D13" w:rsidDel="008A6C18">
          <w:rPr>
            <w:b/>
            <w:rPrChange w:id="335" w:author="Charles Cao" w:date="2018-08-15T13:19:00Z">
              <w:rPr/>
            </w:rPrChange>
          </w:rPr>
          <w:delText>小米与</w:delText>
        </w:r>
        <w:r w:rsidRPr="00C60D13" w:rsidDel="008A6C18">
          <w:rPr>
            <w:b/>
            <w:rPrChange w:id="336" w:author="Charles Cao" w:date="2018-08-15T13:19:00Z">
              <w:rPr/>
            </w:rPrChange>
          </w:rPr>
          <w:delText>TRUST</w:delText>
        </w:r>
      </w:del>
    </w:p>
    <w:p w14:paraId="6FA2193B" w14:textId="77777777" w:rsidR="00D25C5B" w:rsidRPr="00C60D13" w:rsidRDefault="00D25C5B" w:rsidP="003A4A68">
      <w:pPr>
        <w:rPr>
          <w:ins w:id="337" w:author="Charles Cao" w:date="2018-08-01T14:51:00Z"/>
          <w:b/>
          <w:rPrChange w:id="338" w:author="Charles Cao" w:date="2018-08-15T13:19:00Z">
            <w:rPr>
              <w:ins w:id="339" w:author="Charles Cao" w:date="2018-08-01T14:51:00Z"/>
            </w:rPr>
          </w:rPrChange>
        </w:rPr>
      </w:pPr>
      <w:ins w:id="340" w:author="Charles Cao" w:date="2018-08-01T14:51:00Z">
        <w:r w:rsidRPr="00C60D13">
          <w:rPr>
            <w:rFonts w:hint="eastAsia"/>
            <w:b/>
            <w:rPrChange w:id="341" w:author="Charles Cao" w:date="2018-08-15T13:19:00Z">
              <w:rPr>
                <w:rFonts w:hint="eastAsia"/>
              </w:rPr>
            </w:rPrChange>
          </w:rPr>
          <w:t>联系我们</w:t>
        </w:r>
      </w:ins>
    </w:p>
    <w:p w14:paraId="6913DA10" w14:textId="119C15DD" w:rsidR="009E0149" w:rsidRPr="003A4A68" w:rsidDel="00D25C5B" w:rsidRDefault="00D25C5B" w:rsidP="008A6C18">
      <w:pPr>
        <w:rPr>
          <w:del w:id="342" w:author="Charles Cao" w:date="2018-08-01T14:51:00Z"/>
        </w:rPr>
      </w:pPr>
      <w:ins w:id="343" w:author="Charles Cao" w:date="2018-08-01T14:51:00Z">
        <w:r w:rsidRPr="003A4A68">
          <w:rPr>
            <w:rFonts w:hint="eastAsia"/>
          </w:rPr>
          <w:t>如果您对本隐私政策有任何意见</w:t>
        </w:r>
        <w:bookmarkStart w:id="344" w:name="_GoBack"/>
        <w:bookmarkEnd w:id="344"/>
        <w:r w:rsidRPr="003A4A68">
          <w:rPr>
            <w:rFonts w:hint="eastAsia"/>
          </w:rPr>
          <w:t>或问题，或者您对</w:t>
        </w:r>
      </w:ins>
      <w:ins w:id="345" w:author="Charles Cao" w:date="2018-08-01T15:17:00Z">
        <w:r w:rsidR="002438C3" w:rsidRPr="003A4A68">
          <w:rPr>
            <w:rFonts w:hint="eastAsia"/>
          </w:rPr>
          <w:t>我们</w:t>
        </w:r>
      </w:ins>
      <w:ins w:id="346" w:author="Charles Cao" w:date="2018-08-01T14:51:00Z">
        <w:r w:rsidRPr="003A4A68">
          <w:rPr>
            <w:rFonts w:hint="eastAsia"/>
          </w:rPr>
          <w:t>收集、使用或披露您的个人信息有任何问题，请通过下列地址联系我们的数据保护官，并提及“隐私政策</w:t>
        </w:r>
        <w:r w:rsidRPr="003A4A68">
          <w:rPr>
            <w:rFonts w:hint="eastAsia"/>
          </w:rPr>
          <w:t xml:space="preserve"> </w:t>
        </w:r>
        <w:r w:rsidRPr="003A4A68">
          <w:rPr>
            <w:rFonts w:hint="eastAsia"/>
          </w:rPr>
          <w:t>”：</w:t>
        </w:r>
      </w:ins>
    </w:p>
    <w:p w14:paraId="7F88E523" w14:textId="77777777" w:rsidR="00D25C5B" w:rsidRPr="003535CB" w:rsidRDefault="00D25C5B" w:rsidP="00D25C5B">
      <w:pPr>
        <w:rPr>
          <w:ins w:id="347" w:author="Charles Cao" w:date="2018-08-01T14:51:00Z"/>
        </w:rPr>
      </w:pPr>
    </w:p>
    <w:p w14:paraId="79ED121B" w14:textId="77777777" w:rsidR="008A6C18" w:rsidRPr="003A4A68" w:rsidRDefault="008A6C18" w:rsidP="008A6C18">
      <w:pPr>
        <w:rPr>
          <w:ins w:id="348" w:author="mi-li" w:date="2018-04-22T23:56:00Z"/>
        </w:rPr>
      </w:pPr>
    </w:p>
    <w:p w14:paraId="16DC8C0C" w14:textId="797D9D29" w:rsidR="008A6C18" w:rsidRPr="003535CB" w:rsidRDefault="008A6C18" w:rsidP="008A6C18">
      <w:pPr>
        <w:rPr>
          <w:ins w:id="349" w:author="mi-li" w:date="2018-04-22T23:56:00Z"/>
        </w:rPr>
      </w:pPr>
      <w:ins w:id="350" w:author="mi-li" w:date="2018-04-22T23:56:00Z">
        <w:del w:id="351" w:author="Charles Cao" w:date="2018-07-31T16:29:00Z">
          <w:r w:rsidRPr="003A4A68" w:rsidDel="00232820">
            <w:rPr>
              <w:rFonts w:hint="eastAsia"/>
            </w:rPr>
            <w:delText>X</w:delText>
          </w:r>
          <w:r w:rsidRPr="003A4A68" w:rsidDel="00232820">
            <w:delText>X</w:delText>
          </w:r>
        </w:del>
      </w:ins>
      <w:ins w:id="352" w:author="Charles Cao" w:date="2018-07-31T16:29:00Z">
        <w:r w:rsidR="00232820" w:rsidRPr="003A4A68">
          <w:rPr>
            <w:rFonts w:hint="eastAsia"/>
          </w:rPr>
          <w:t>飞</w:t>
        </w:r>
        <w:proofErr w:type="gramStart"/>
        <w:r w:rsidR="00232820" w:rsidRPr="003A4A68">
          <w:rPr>
            <w:rFonts w:hint="eastAsia"/>
          </w:rPr>
          <w:t>彗</w:t>
        </w:r>
      </w:ins>
      <w:proofErr w:type="gramEnd"/>
      <w:ins w:id="353" w:author="Charles Cao" w:date="2018-08-01T09:09:00Z">
        <w:r w:rsidR="0058532E" w:rsidRPr="003A4A68">
          <w:rPr>
            <w:rFonts w:hint="eastAsia"/>
          </w:rPr>
          <w:t>智能照明（上海）有限</w:t>
        </w:r>
      </w:ins>
      <w:ins w:id="354" w:author="mi-li" w:date="2018-04-22T23:56:00Z">
        <w:r w:rsidRPr="003A4A68">
          <w:rPr>
            <w:rFonts w:hint="eastAsia"/>
          </w:rPr>
          <w:t>公司</w:t>
        </w:r>
        <w:r w:rsidRPr="003A4A68">
          <w:rPr>
            <w:rFonts w:hint="eastAsia"/>
          </w:rPr>
          <w:t> </w:t>
        </w:r>
        <w:r w:rsidRPr="003A4A68">
          <w:rPr>
            <w:rFonts w:hint="eastAsia"/>
          </w:rPr>
          <w:br/>
        </w:r>
        <w:r w:rsidRPr="003535CB">
          <w:rPr>
            <w:rFonts w:hint="eastAsia"/>
          </w:rPr>
          <w:t>地址：</w:t>
        </w:r>
        <w:r w:rsidRPr="003535CB">
          <w:t xml:space="preserve"> </w:t>
        </w:r>
      </w:ins>
      <w:ins w:id="355" w:author="Charles Cao" w:date="2018-08-01T09:09:00Z">
        <w:r w:rsidR="0058532E" w:rsidRPr="003535CB">
          <w:rPr>
            <w:rFonts w:hint="eastAsia"/>
          </w:rPr>
          <w:t>上海市</w:t>
        </w:r>
      </w:ins>
      <w:ins w:id="356" w:author="Charles Cao" w:date="2018-08-01T09:10:00Z">
        <w:r w:rsidR="0058532E" w:rsidRPr="003535CB">
          <w:rPr>
            <w:rFonts w:hint="eastAsia"/>
          </w:rPr>
          <w:t>闵行区田林路</w:t>
        </w:r>
        <w:r w:rsidR="0058532E" w:rsidRPr="003535CB">
          <w:t>888</w:t>
        </w:r>
        <w:r w:rsidR="0058532E" w:rsidRPr="003535CB">
          <w:rPr>
            <w:rFonts w:hint="eastAsia"/>
          </w:rPr>
          <w:t>弄</w:t>
        </w:r>
        <w:r w:rsidR="00554243" w:rsidRPr="003535CB">
          <w:t>9</w:t>
        </w:r>
        <w:r w:rsidR="00554243" w:rsidRPr="003535CB">
          <w:rPr>
            <w:rFonts w:hint="eastAsia"/>
          </w:rPr>
          <w:t>号楼</w:t>
        </w:r>
        <w:r w:rsidR="00554243" w:rsidRPr="003535CB">
          <w:t>2</w:t>
        </w:r>
        <w:r w:rsidR="00554243" w:rsidRPr="003535CB">
          <w:rPr>
            <w:rFonts w:hint="eastAsia"/>
          </w:rPr>
          <w:t>楼</w:t>
        </w:r>
      </w:ins>
      <w:ins w:id="357" w:author="mi-li" w:date="2018-04-22T23:56:00Z">
        <w:r w:rsidRPr="003535CB">
          <w:br/>
        </w:r>
        <w:r w:rsidRPr="003535CB">
          <w:rPr>
            <w:rFonts w:hint="eastAsia"/>
          </w:rPr>
          <w:t>电子邮箱：</w:t>
        </w:r>
        <w:r w:rsidRPr="003535CB">
          <w:t xml:space="preserve"> </w:t>
        </w:r>
      </w:ins>
      <w:ins w:id="358" w:author="Charles Cao" w:date="2018-08-01T14:50:00Z">
        <w:r w:rsidR="00F662B9" w:rsidRPr="003A4A68">
          <w:rPr>
            <w:rFonts w:hint="eastAsia"/>
          </w:rPr>
          <w:t>p</w:t>
        </w:r>
        <w:r w:rsidR="00F662B9" w:rsidRPr="003A4A68">
          <w:t>rivacy.feihui@signify.com</w:t>
        </w:r>
      </w:ins>
    </w:p>
    <w:p w14:paraId="049FD4F6" w14:textId="77777777" w:rsidR="002438C3" w:rsidRPr="003A4A68" w:rsidRDefault="002438C3" w:rsidP="008A6C18">
      <w:pPr>
        <w:rPr>
          <w:ins w:id="359" w:author="Charles Cao" w:date="2018-08-01T15:17:00Z"/>
        </w:rPr>
      </w:pPr>
    </w:p>
    <w:p w14:paraId="25F5741D" w14:textId="2BFF850C" w:rsidR="008A6C18" w:rsidRDefault="008A6C18" w:rsidP="008A6C18">
      <w:pPr>
        <w:rPr>
          <w:ins w:id="360" w:author="mi-li" w:date="2018-04-22T23:56:00Z"/>
        </w:rPr>
      </w:pPr>
      <w:ins w:id="361" w:author="mi-li" w:date="2018-04-22T23:56:00Z">
        <w:r w:rsidRPr="003535CB">
          <w:rPr>
            <w:rFonts w:hint="eastAsia"/>
          </w:rPr>
          <w:t>感谢您花时间了解我们的隐私政策！</w:t>
        </w:r>
      </w:ins>
    </w:p>
    <w:p w14:paraId="72B545D6" w14:textId="77777777" w:rsidR="008B245B" w:rsidRPr="008A6C18" w:rsidRDefault="008B245B"/>
    <w:sectPr w:rsidR="008B245B" w:rsidRPr="008A6C18">
      <w:headerReference w:type="even" r:id="rId12"/>
      <w:headerReference w:type="default" r:id="rId13"/>
      <w:footerReference w:type="default" r:id="rId14"/>
      <w:headerReference w:type="first" r:id="rId15"/>
      <w:pgSz w:w="11906" w:h="16838"/>
      <w:pgMar w:top="1440" w:right="1800" w:bottom="1440" w:left="1800" w:header="720" w:footer="720"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li" w:date="2018-04-22T23:39:00Z" w:initials="mi-li">
    <w:p w14:paraId="0CED510D" w14:textId="10EBAA08" w:rsidR="0025195B" w:rsidRDefault="0025195B">
      <w:pPr>
        <w:pStyle w:val="ac"/>
      </w:pPr>
      <w:r>
        <w:rPr>
          <w:rStyle w:val="ab"/>
        </w:rPr>
        <w:annotationRef/>
      </w:r>
      <w:r>
        <w:rPr>
          <w:rFonts w:hint="eastAsia"/>
        </w:rPr>
        <w:t>请更新上线时间</w:t>
      </w:r>
    </w:p>
  </w:comment>
  <w:comment w:id="53" w:author="mi-li" w:date="2018-04-22T23:41:00Z" w:initials="mi-li">
    <w:p w14:paraId="254DF1F5" w14:textId="54ECF81B" w:rsidR="00D95C68" w:rsidRDefault="00D95C68">
      <w:pPr>
        <w:pStyle w:val="ac"/>
      </w:pPr>
      <w:r>
        <w:rPr>
          <w:rStyle w:val="ab"/>
        </w:rPr>
        <w:annotationRef/>
      </w:r>
      <w:proofErr w:type="gramStart"/>
      <w:r>
        <w:rPr>
          <w:rFonts w:hint="eastAsia"/>
        </w:rPr>
        <w:t>请设立</w:t>
      </w:r>
      <w:proofErr w:type="gramEnd"/>
      <w:r>
        <w:rPr>
          <w:rFonts w:hint="eastAsia"/>
        </w:rPr>
        <w:t>公司的隐私邮箱</w:t>
      </w:r>
    </w:p>
  </w:comment>
  <w:comment w:id="60" w:author="mi-li" w:date="2018-04-22T23:42:00Z" w:initials="mi-li">
    <w:p w14:paraId="723E28E6" w14:textId="55B3E887" w:rsidR="00D95C68" w:rsidRDefault="00D95C68">
      <w:pPr>
        <w:pStyle w:val="ac"/>
      </w:pPr>
      <w:r>
        <w:rPr>
          <w:rStyle w:val="ab"/>
        </w:rPr>
        <w:annotationRef/>
      </w:r>
      <w:r>
        <w:rPr>
          <w:rFonts w:hint="eastAsia"/>
        </w:rPr>
        <w:t>1</w:t>
      </w:r>
      <w:r>
        <w:rPr>
          <w:rFonts w:hint="eastAsia"/>
        </w:rPr>
        <w:t>请公司根据实际情况修改本段，此处仅供参考，不涉及请删除。</w:t>
      </w:r>
    </w:p>
    <w:p w14:paraId="6A41822B" w14:textId="69F06B38" w:rsidR="00D95C68" w:rsidRPr="00D95C68" w:rsidRDefault="00D95C68">
      <w:pPr>
        <w:pStyle w:val="ac"/>
      </w:pPr>
      <w:r>
        <w:t xml:space="preserve">2 </w:t>
      </w:r>
      <w:r>
        <w:rPr>
          <w:rFonts w:hint="eastAsia"/>
        </w:rPr>
        <w:t>此部分原则上应与用户协议、</w:t>
      </w:r>
      <w:r w:rsidR="008155A0">
        <w:rPr>
          <w:rFonts w:hint="eastAsia"/>
        </w:rPr>
        <w:t>自查表显示收集的数据类型一致</w:t>
      </w:r>
    </w:p>
  </w:comment>
  <w:comment w:id="65" w:author="mi-li" w:date="2018-04-22T23:43:00Z" w:initials="mi-li">
    <w:p w14:paraId="474E3828" w14:textId="42A55C40" w:rsidR="008155A0" w:rsidRDefault="008155A0">
      <w:pPr>
        <w:pStyle w:val="ac"/>
      </w:pPr>
      <w:r>
        <w:rPr>
          <w:rStyle w:val="ab"/>
        </w:rPr>
        <w:annotationRef/>
      </w:r>
      <w:r>
        <w:rPr>
          <w:rFonts w:hint="eastAsia"/>
        </w:rPr>
        <w:t>如涉及匿名收集信息，请说明</w:t>
      </w:r>
    </w:p>
  </w:comment>
  <w:comment w:id="68" w:author="mi-li" w:date="2018-04-22T23:43:00Z" w:initials="mi-li">
    <w:p w14:paraId="30026D96" w14:textId="299E9DA2" w:rsidR="008155A0" w:rsidRDefault="008155A0">
      <w:pPr>
        <w:pStyle w:val="ac"/>
      </w:pPr>
      <w:r>
        <w:rPr>
          <w:rStyle w:val="ab"/>
        </w:rPr>
        <w:annotationRef/>
      </w:r>
      <w:r>
        <w:rPr>
          <w:rFonts w:hint="eastAsia"/>
        </w:rPr>
        <w:t>请公司根据实际情况填写，此处仅供参考，不涉及请勿保留</w:t>
      </w:r>
    </w:p>
  </w:comment>
  <w:comment w:id="114" w:author="mi-li" w:date="2018-04-22T23:46:00Z" w:initials="mi-li">
    <w:p w14:paraId="7F846E01" w14:textId="5454A15F" w:rsidR="00200A35" w:rsidRDefault="00200A35">
      <w:pPr>
        <w:pStyle w:val="ac"/>
      </w:pPr>
      <w:r>
        <w:rPr>
          <w:rStyle w:val="ab"/>
        </w:rPr>
        <w:annotationRef/>
      </w:r>
      <w:r>
        <w:rPr>
          <w:rFonts w:hint="eastAsia"/>
        </w:rPr>
        <w:t>适用于有网站的公司，请修改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ED510D" w15:done="0"/>
  <w15:commentEx w15:paraId="254DF1F5" w15:done="0"/>
  <w15:commentEx w15:paraId="6A41822B" w15:done="0"/>
  <w15:commentEx w15:paraId="474E3828" w15:done="0"/>
  <w15:commentEx w15:paraId="30026D96" w15:done="0"/>
  <w15:commentEx w15:paraId="7F846E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ED510D" w16cid:durableId="1E879BA2"/>
  <w16cid:commentId w16cid:paraId="254DF1F5" w16cid:durableId="1E879C40"/>
  <w16cid:commentId w16cid:paraId="6A41822B" w16cid:durableId="1E879C5A"/>
  <w16cid:commentId w16cid:paraId="474E3828" w16cid:durableId="1E879C86"/>
  <w16cid:commentId w16cid:paraId="30026D96" w16cid:durableId="1E879CA0"/>
  <w16cid:commentId w16cid:paraId="7F846E01" w16cid:durableId="1E879D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108062" w14:textId="77777777" w:rsidR="00A47070" w:rsidRDefault="00A47070" w:rsidP="00505F6D">
      <w:r>
        <w:separator/>
      </w:r>
    </w:p>
  </w:endnote>
  <w:endnote w:type="continuationSeparator" w:id="0">
    <w:p w14:paraId="4E228323" w14:textId="77777777" w:rsidR="00A47070" w:rsidRDefault="00A47070" w:rsidP="00505F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D844E" w14:textId="0EA7CF61" w:rsidR="00BE65FE" w:rsidRPr="009E60A2" w:rsidRDefault="00091C4D">
    <w:pPr>
      <w:pStyle w:val="a5"/>
      <w:rPr>
        <w:sz w:val="21"/>
      </w:rPr>
    </w:pPr>
    <w:r>
      <w:rPr>
        <w:sz w:val="21"/>
      </w:rPr>
      <w:t>WORD</w:t>
    </w:r>
    <w:r>
      <w:rPr>
        <w:sz w:val="21"/>
      </w:rPr>
      <w:t>模板</w:t>
    </w:r>
    <w:r w:rsidR="00BE65FE" w:rsidRPr="009E60A2">
      <w:rPr>
        <w:sz w:val="21"/>
      </w:rPr>
      <w:ptab w:relativeTo="margin" w:alignment="center" w:leader="none"/>
    </w:r>
    <w:r w:rsidR="00BE65FE" w:rsidRPr="009E60A2">
      <w:rPr>
        <w:sz w:val="21"/>
        <w:lang w:val="zh-CN"/>
      </w:rPr>
      <w:t xml:space="preserve"> </w:t>
    </w:r>
    <w:r w:rsidR="00BE65FE" w:rsidRPr="009E60A2">
      <w:rPr>
        <w:b/>
        <w:bCs/>
        <w:sz w:val="21"/>
      </w:rPr>
      <w:fldChar w:fldCharType="begin"/>
    </w:r>
    <w:r w:rsidR="00BE65FE" w:rsidRPr="009E60A2">
      <w:rPr>
        <w:b/>
        <w:bCs/>
        <w:sz w:val="21"/>
      </w:rPr>
      <w:instrText>PAGE  \* Arabic  \* MERGEFORMAT</w:instrText>
    </w:r>
    <w:r w:rsidR="00BE65FE" w:rsidRPr="009E60A2">
      <w:rPr>
        <w:b/>
        <w:bCs/>
        <w:sz w:val="21"/>
      </w:rPr>
      <w:fldChar w:fldCharType="separate"/>
    </w:r>
    <w:r w:rsidR="009E0149" w:rsidRPr="009E0149">
      <w:rPr>
        <w:b/>
        <w:bCs/>
        <w:noProof/>
        <w:sz w:val="21"/>
        <w:lang w:val="zh-CN"/>
      </w:rPr>
      <w:t>3</w:t>
    </w:r>
    <w:r w:rsidR="00BE65FE" w:rsidRPr="009E60A2">
      <w:rPr>
        <w:b/>
        <w:bCs/>
        <w:sz w:val="21"/>
      </w:rPr>
      <w:fldChar w:fldCharType="end"/>
    </w:r>
    <w:r w:rsidR="00BE65FE" w:rsidRPr="009E60A2">
      <w:rPr>
        <w:sz w:val="21"/>
        <w:lang w:val="zh-CN"/>
      </w:rPr>
      <w:t xml:space="preserve"> / </w:t>
    </w:r>
    <w:r w:rsidR="00BE65FE" w:rsidRPr="009E60A2">
      <w:rPr>
        <w:b/>
        <w:bCs/>
        <w:sz w:val="21"/>
      </w:rPr>
      <w:fldChar w:fldCharType="begin"/>
    </w:r>
    <w:r w:rsidR="00BE65FE" w:rsidRPr="009E60A2">
      <w:rPr>
        <w:b/>
        <w:bCs/>
        <w:sz w:val="21"/>
      </w:rPr>
      <w:instrText>NUMPAGES  \* Arabic  \* MERGEFORMAT</w:instrText>
    </w:r>
    <w:r w:rsidR="00BE65FE" w:rsidRPr="009E60A2">
      <w:rPr>
        <w:b/>
        <w:bCs/>
        <w:sz w:val="21"/>
      </w:rPr>
      <w:fldChar w:fldCharType="separate"/>
    </w:r>
    <w:r w:rsidR="009E0149" w:rsidRPr="009E0149">
      <w:rPr>
        <w:b/>
        <w:bCs/>
        <w:noProof/>
        <w:sz w:val="21"/>
        <w:lang w:val="zh-CN"/>
      </w:rPr>
      <w:t>9</w:t>
    </w:r>
    <w:r w:rsidR="00BE65FE" w:rsidRPr="009E60A2">
      <w:rPr>
        <w:b/>
        <w:bCs/>
        <w:sz w:val="21"/>
      </w:rPr>
      <w:fldChar w:fldCharType="end"/>
    </w:r>
    <w:r w:rsidR="00BE65FE" w:rsidRPr="009E60A2">
      <w:rPr>
        <w:sz w:val="21"/>
      </w:rPr>
      <w:ptab w:relativeTo="margin" w:alignment="right" w:leader="none"/>
    </w:r>
    <w:r w:rsidR="009E0149">
      <w:rPr>
        <w:rFonts w:hint="eastAsia"/>
        <w:sz w:val="21"/>
      </w:rPr>
      <w:t>发外文件</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B2B581" w14:textId="77777777" w:rsidR="00A47070" w:rsidRDefault="00A47070" w:rsidP="00505F6D">
      <w:r>
        <w:separator/>
      </w:r>
    </w:p>
  </w:footnote>
  <w:footnote w:type="continuationSeparator" w:id="0">
    <w:p w14:paraId="3813A445" w14:textId="77777777" w:rsidR="00A47070" w:rsidRDefault="00A47070" w:rsidP="00505F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14304" w14:textId="0CE8B7D5" w:rsidR="004B13D5" w:rsidRDefault="00A47070">
    <w:pPr>
      <w:pStyle w:val="a3"/>
    </w:pPr>
    <w:r>
      <w:rPr>
        <w:noProof/>
      </w:rPr>
      <w:pict w14:anchorId="318D184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7258094" o:spid="_x0000_s2050" type="#_x0000_t136" style="position:absolute;left:0;text-align:left;margin-left:0;margin-top:0;width:320pt;height:80.5pt;rotation:315;z-index:-251655168;mso-position-horizontal:center;mso-position-horizontal-relative:margin;mso-position-vertical:center;mso-position-vertical-relative:margin" o:allowincell="f" fillcolor="silver" stroked="f">
          <v:fill opacity=".5"/>
          <v:textpath style="font-family:&quot;宋体&quot;;font-size:80pt" string="发外文件"/>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16917" w14:textId="4C0108C1" w:rsidR="00BE65FE" w:rsidRDefault="00A47070" w:rsidP="00A63F48">
    <w:pPr>
      <w:pStyle w:val="a3"/>
    </w:pPr>
    <w:r>
      <w:rPr>
        <w:noProof/>
      </w:rPr>
      <w:pict w14:anchorId="57CF6F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7258095" o:spid="_x0000_s2051" type="#_x0000_t136" style="position:absolute;left:0;text-align:left;margin-left:0;margin-top:0;width:320pt;height:80.5pt;rotation:315;z-index:-251653120;mso-position-horizontal:center;mso-position-horizontal-relative:margin;mso-position-vertical:center;mso-position-vertical-relative:margin" o:allowincell="f" fillcolor="silver" stroked="f">
          <v:fill opacity=".5"/>
          <v:textpath style="font-family:&quot;宋体&quot;;font-size:80pt" string="发外文件"/>
          <w10:wrap anchorx="margin" anchory="margin"/>
        </v:shape>
      </w:pict>
    </w:r>
  </w:p>
  <w:p w14:paraId="6F297829" w14:textId="09091544" w:rsidR="00BE65FE" w:rsidRDefault="005D287E" w:rsidP="00A63F48">
    <w:pPr>
      <w:pStyle w:val="a3"/>
    </w:pPr>
    <w:r>
      <w:rPr>
        <w:noProof/>
      </w:rPr>
      <w:drawing>
        <wp:inline distT="0" distB="0" distL="0" distR="0" wp14:anchorId="14A514D1" wp14:editId="45A56A8A">
          <wp:extent cx="527050" cy="5207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橘色2.JPG"/>
                  <pic:cNvPicPr/>
                </pic:nvPicPr>
                <pic:blipFill>
                  <a:blip r:embed="rId1">
                    <a:extLst>
                      <a:ext uri="{28A0092B-C50C-407E-A947-70E740481C1C}">
                        <a14:useLocalDpi xmlns:a14="http://schemas.microsoft.com/office/drawing/2010/main" val="0"/>
                      </a:ext>
                    </a:extLst>
                  </a:blip>
                  <a:stretch>
                    <a:fillRect/>
                  </a:stretch>
                </pic:blipFill>
                <pic:spPr>
                  <a:xfrm>
                    <a:off x="0" y="0"/>
                    <a:ext cx="527050" cy="520700"/>
                  </a:xfrm>
                  <a:prstGeom prst="rect">
                    <a:avLst/>
                  </a:prstGeom>
                </pic:spPr>
              </pic:pic>
            </a:graphicData>
          </a:graphic>
        </wp:inline>
      </w:drawing>
    </w:r>
    <w:r w:rsidR="00BE65FE">
      <w:ptab w:relativeTo="margin" w:alignment="right" w:leader="none"/>
    </w:r>
    <w:r w:rsidR="00BE65FE">
      <w:t>文件编号</w:t>
    </w:r>
    <w:r w:rsidR="00BE65FE">
      <w:rPr>
        <w:rFonts w:hint="eastAsia"/>
      </w:rPr>
      <w:t>：</w:t>
    </w:r>
    <w:r w:rsidR="00091C4D">
      <w:rPr>
        <w:rFonts w:hint="eastAsia"/>
      </w:rPr>
      <w:t>ECO-</w:t>
    </w:r>
    <w:r w:rsidR="009E0149">
      <w:t>PROJ</w:t>
    </w:r>
    <w:r w:rsidR="00091C4D">
      <w:rPr>
        <w:rFonts w:hint="eastAsia"/>
      </w:rPr>
      <w:t>-D-</w:t>
    </w:r>
    <w:r w:rsidR="009E0149">
      <w:t>20</w:t>
    </w:r>
  </w:p>
  <w:p w14:paraId="24F3B0D0" w14:textId="0E061ACA" w:rsidR="00BE65FE" w:rsidRDefault="00BE65FE" w:rsidP="00A63F48">
    <w:pPr>
      <w:pStyle w:val="a3"/>
      <w:jc w:val="right"/>
    </w:pPr>
    <w:r>
      <w:t>文件版本</w:t>
    </w:r>
    <w:r>
      <w:rPr>
        <w:rFonts w:hint="eastAsia"/>
      </w:rPr>
      <w:t>：</w:t>
    </w:r>
    <w:r w:rsidR="008E2BC7">
      <w:rPr>
        <w:rFonts w:hint="eastAsia"/>
      </w:rPr>
      <w:t>V1.0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5755AA" w14:textId="191B0846" w:rsidR="004B13D5" w:rsidRDefault="00A47070">
    <w:pPr>
      <w:pStyle w:val="a3"/>
    </w:pPr>
    <w:r>
      <w:rPr>
        <w:noProof/>
      </w:rPr>
      <w:pict w14:anchorId="7E9444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7258093" o:spid="_x0000_s2049" type="#_x0000_t136" style="position:absolute;left:0;text-align:left;margin-left:0;margin-top:0;width:320pt;height:80.5pt;rotation:315;z-index:-251657216;mso-position-horizontal:center;mso-position-horizontal-relative:margin;mso-position-vertical:center;mso-position-vertical-relative:margin" o:allowincell="f" fillcolor="silver" stroked="f">
          <v:fill opacity=".5"/>
          <v:textpath style="font-family:&quot;宋体&quot;;font-size:80pt" string="发外文件"/>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5189C"/>
    <w:multiLevelType w:val="multilevel"/>
    <w:tmpl w:val="8E16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914AC5"/>
    <w:multiLevelType w:val="multilevel"/>
    <w:tmpl w:val="627E0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C33928"/>
    <w:multiLevelType w:val="multilevel"/>
    <w:tmpl w:val="CEDEC59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A0D377F"/>
    <w:multiLevelType w:val="hybridMultilevel"/>
    <w:tmpl w:val="893076B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23A5ECE"/>
    <w:multiLevelType w:val="multilevel"/>
    <w:tmpl w:val="9612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3D6B4B"/>
    <w:multiLevelType w:val="hybridMultilevel"/>
    <w:tmpl w:val="EC3EB78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9">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A516ED"/>
    <w:multiLevelType w:val="hybridMultilevel"/>
    <w:tmpl w:val="73060D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9631F6D"/>
    <w:multiLevelType w:val="multilevel"/>
    <w:tmpl w:val="A62A3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94417A"/>
    <w:multiLevelType w:val="multilevel"/>
    <w:tmpl w:val="694C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D822C9"/>
    <w:multiLevelType w:val="multilevel"/>
    <w:tmpl w:val="5EECD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B54E25"/>
    <w:multiLevelType w:val="hybridMultilevel"/>
    <w:tmpl w:val="BF9074BC"/>
    <w:lvl w:ilvl="0" w:tplc="0409000F">
      <w:start w:val="1"/>
      <w:numFmt w:val="decimal"/>
      <w:lvlText w:val="%1."/>
      <w:lvlJc w:val="left"/>
      <w:pPr>
        <w:ind w:left="420" w:hanging="420"/>
      </w:pPr>
    </w:lvl>
    <w:lvl w:ilvl="1" w:tplc="0409000B">
      <w:start w:val="1"/>
      <w:numFmt w:val="bullet"/>
      <w:lvlText w:val=""/>
      <w:lvlJc w:val="left"/>
      <w:pPr>
        <w:ind w:left="840" w:hanging="420"/>
      </w:pPr>
      <w:rPr>
        <w:rFonts w:ascii="Wingdings" w:hAnsi="Wingding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B307D94"/>
    <w:multiLevelType w:val="hybridMultilevel"/>
    <w:tmpl w:val="DEA266F6"/>
    <w:lvl w:ilvl="0" w:tplc="1C7AD7EC">
      <w:start w:val="1"/>
      <w:numFmt w:val="bullet"/>
      <w:lvlText w:val=""/>
      <w:lvlJc w:val="left"/>
      <w:pPr>
        <w:ind w:left="840" w:hanging="420"/>
      </w:pPr>
      <w:rPr>
        <w:rFonts w:ascii="Symbol" w:hAnsi="Symbol" w:hint="default"/>
        <w:color w:val="auto"/>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C1D1714"/>
    <w:multiLevelType w:val="multilevel"/>
    <w:tmpl w:val="3592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7F33B0"/>
    <w:multiLevelType w:val="multilevel"/>
    <w:tmpl w:val="55FA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16326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39A06F0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420B6BBC"/>
    <w:multiLevelType w:val="multilevel"/>
    <w:tmpl w:val="D9A0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3A81123"/>
    <w:multiLevelType w:val="multilevel"/>
    <w:tmpl w:val="59E0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4475D2A"/>
    <w:multiLevelType w:val="hybridMultilevel"/>
    <w:tmpl w:val="A20AC68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59862655"/>
    <w:multiLevelType w:val="hybridMultilevel"/>
    <w:tmpl w:val="A976A98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C712AB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5DFE2FBA"/>
    <w:multiLevelType w:val="multilevel"/>
    <w:tmpl w:val="6C32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0BB1093"/>
    <w:multiLevelType w:val="multilevel"/>
    <w:tmpl w:val="024A3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A2951C3"/>
    <w:multiLevelType w:val="hybridMultilevel"/>
    <w:tmpl w:val="EDA0C416"/>
    <w:lvl w:ilvl="0" w:tplc="319806F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6"/>
  </w:num>
  <w:num w:numId="3">
    <w:abstractNumId w:val="3"/>
  </w:num>
  <w:num w:numId="4">
    <w:abstractNumId w:val="20"/>
  </w:num>
  <w:num w:numId="5">
    <w:abstractNumId w:val="23"/>
  </w:num>
  <w:num w:numId="6">
    <w:abstractNumId w:val="14"/>
  </w:num>
  <w:num w:numId="7">
    <w:abstractNumId w:val="11"/>
  </w:num>
  <w:num w:numId="8">
    <w:abstractNumId w:val="10"/>
  </w:num>
  <w:num w:numId="9">
    <w:abstractNumId w:val="5"/>
  </w:num>
  <w:num w:numId="10">
    <w:abstractNumId w:val="18"/>
  </w:num>
  <w:num w:numId="11">
    <w:abstractNumId w:val="15"/>
  </w:num>
  <w:num w:numId="12">
    <w:abstractNumId w:val="2"/>
  </w:num>
  <w:num w:numId="13">
    <w:abstractNumId w:val="13"/>
  </w:num>
  <w:num w:numId="14">
    <w:abstractNumId w:val="8"/>
  </w:num>
  <w:num w:numId="15">
    <w:abstractNumId w:val="12"/>
  </w:num>
  <w:num w:numId="16">
    <w:abstractNumId w:val="0"/>
  </w:num>
  <w:num w:numId="17">
    <w:abstractNumId w:val="4"/>
  </w:num>
  <w:num w:numId="18">
    <w:abstractNumId w:val="1"/>
  </w:num>
  <w:num w:numId="19">
    <w:abstractNumId w:val="17"/>
  </w:num>
  <w:num w:numId="20">
    <w:abstractNumId w:val="9"/>
  </w:num>
  <w:num w:numId="21">
    <w:abstractNumId w:val="16"/>
  </w:num>
  <w:num w:numId="22">
    <w:abstractNumId w:val="22"/>
  </w:num>
  <w:num w:numId="23">
    <w:abstractNumId w:val="7"/>
  </w:num>
  <w:num w:numId="24">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arles Cao">
    <w15:presenceInfo w15:providerId="AD" w15:userId="S-1-12-1-2058153044-1274932605-2031517583-1741148551"/>
  </w15:person>
  <w15:person w15:author="mi-li">
    <w15:presenceInfo w15:providerId="None" w15:userId="mi-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F6D"/>
    <w:rsid w:val="00012B66"/>
    <w:rsid w:val="00023574"/>
    <w:rsid w:val="00025DDF"/>
    <w:rsid w:val="00031C9A"/>
    <w:rsid w:val="0003756D"/>
    <w:rsid w:val="00045392"/>
    <w:rsid w:val="00061852"/>
    <w:rsid w:val="00062D96"/>
    <w:rsid w:val="00066167"/>
    <w:rsid w:val="000717C8"/>
    <w:rsid w:val="00091C4D"/>
    <w:rsid w:val="0009345E"/>
    <w:rsid w:val="000951A8"/>
    <w:rsid w:val="000B476B"/>
    <w:rsid w:val="000C7013"/>
    <w:rsid w:val="000E75C2"/>
    <w:rsid w:val="000F7AA0"/>
    <w:rsid w:val="001079FB"/>
    <w:rsid w:val="00110D67"/>
    <w:rsid w:val="001378E7"/>
    <w:rsid w:val="00156CD8"/>
    <w:rsid w:val="001600C8"/>
    <w:rsid w:val="00171D6C"/>
    <w:rsid w:val="001845DF"/>
    <w:rsid w:val="0018601E"/>
    <w:rsid w:val="001871CA"/>
    <w:rsid w:val="00194052"/>
    <w:rsid w:val="001B1EDB"/>
    <w:rsid w:val="001B5BF3"/>
    <w:rsid w:val="001B5CCC"/>
    <w:rsid w:val="001C70C6"/>
    <w:rsid w:val="001C782D"/>
    <w:rsid w:val="001D4B44"/>
    <w:rsid w:val="001D5E61"/>
    <w:rsid w:val="001D7733"/>
    <w:rsid w:val="001E6B6E"/>
    <w:rsid w:val="00200A35"/>
    <w:rsid w:val="00227372"/>
    <w:rsid w:val="00231AC8"/>
    <w:rsid w:val="00232820"/>
    <w:rsid w:val="00237843"/>
    <w:rsid w:val="00241C14"/>
    <w:rsid w:val="002438C3"/>
    <w:rsid w:val="0025195B"/>
    <w:rsid w:val="00260F98"/>
    <w:rsid w:val="00273323"/>
    <w:rsid w:val="00281791"/>
    <w:rsid w:val="00284BBB"/>
    <w:rsid w:val="002A036C"/>
    <w:rsid w:val="002B27BA"/>
    <w:rsid w:val="002C0D19"/>
    <w:rsid w:val="002D3132"/>
    <w:rsid w:val="002E3C1C"/>
    <w:rsid w:val="00311126"/>
    <w:rsid w:val="00317A8A"/>
    <w:rsid w:val="00333A00"/>
    <w:rsid w:val="00337C2F"/>
    <w:rsid w:val="003535CB"/>
    <w:rsid w:val="00361572"/>
    <w:rsid w:val="00365792"/>
    <w:rsid w:val="00375B83"/>
    <w:rsid w:val="003A2700"/>
    <w:rsid w:val="003A4A68"/>
    <w:rsid w:val="003E20F2"/>
    <w:rsid w:val="003F1714"/>
    <w:rsid w:val="003F768F"/>
    <w:rsid w:val="00402127"/>
    <w:rsid w:val="00402A4E"/>
    <w:rsid w:val="004507C0"/>
    <w:rsid w:val="004555D3"/>
    <w:rsid w:val="004620E8"/>
    <w:rsid w:val="00471C20"/>
    <w:rsid w:val="00475B51"/>
    <w:rsid w:val="004A5F76"/>
    <w:rsid w:val="004B13D5"/>
    <w:rsid w:val="004B33D3"/>
    <w:rsid w:val="004C2A18"/>
    <w:rsid w:val="004D4460"/>
    <w:rsid w:val="004E6461"/>
    <w:rsid w:val="004E66E0"/>
    <w:rsid w:val="004F483F"/>
    <w:rsid w:val="00500B4C"/>
    <w:rsid w:val="005037DD"/>
    <w:rsid w:val="00505CAE"/>
    <w:rsid w:val="00505F6D"/>
    <w:rsid w:val="0051486B"/>
    <w:rsid w:val="00526F61"/>
    <w:rsid w:val="0054591D"/>
    <w:rsid w:val="0055312B"/>
    <w:rsid w:val="00554243"/>
    <w:rsid w:val="0056151D"/>
    <w:rsid w:val="005628BC"/>
    <w:rsid w:val="005648F4"/>
    <w:rsid w:val="00580928"/>
    <w:rsid w:val="0058532E"/>
    <w:rsid w:val="00597A50"/>
    <w:rsid w:val="005A105E"/>
    <w:rsid w:val="005B305C"/>
    <w:rsid w:val="005C21AC"/>
    <w:rsid w:val="005D287E"/>
    <w:rsid w:val="005D703A"/>
    <w:rsid w:val="005E7881"/>
    <w:rsid w:val="005F1582"/>
    <w:rsid w:val="005F3754"/>
    <w:rsid w:val="00613668"/>
    <w:rsid w:val="00616117"/>
    <w:rsid w:val="00617BF7"/>
    <w:rsid w:val="00621248"/>
    <w:rsid w:val="00622E81"/>
    <w:rsid w:val="006473F2"/>
    <w:rsid w:val="00651CE5"/>
    <w:rsid w:val="00651ECE"/>
    <w:rsid w:val="006533FF"/>
    <w:rsid w:val="00654FB1"/>
    <w:rsid w:val="00672E36"/>
    <w:rsid w:val="006779F3"/>
    <w:rsid w:val="006908F4"/>
    <w:rsid w:val="006951C1"/>
    <w:rsid w:val="006A64E5"/>
    <w:rsid w:val="006A69EE"/>
    <w:rsid w:val="006B56BA"/>
    <w:rsid w:val="006C19C1"/>
    <w:rsid w:val="006D1F7A"/>
    <w:rsid w:val="006D4F57"/>
    <w:rsid w:val="006D7720"/>
    <w:rsid w:val="006E1C2E"/>
    <w:rsid w:val="006F67C7"/>
    <w:rsid w:val="00716B39"/>
    <w:rsid w:val="0072064E"/>
    <w:rsid w:val="00727FAF"/>
    <w:rsid w:val="007314D8"/>
    <w:rsid w:val="00731716"/>
    <w:rsid w:val="00734AC7"/>
    <w:rsid w:val="00734F76"/>
    <w:rsid w:val="00756717"/>
    <w:rsid w:val="00770A49"/>
    <w:rsid w:val="007762B6"/>
    <w:rsid w:val="007A00E9"/>
    <w:rsid w:val="007A2411"/>
    <w:rsid w:val="007A42EB"/>
    <w:rsid w:val="007B1895"/>
    <w:rsid w:val="007B3ACD"/>
    <w:rsid w:val="007B6CB6"/>
    <w:rsid w:val="007C430B"/>
    <w:rsid w:val="007D3AB8"/>
    <w:rsid w:val="007D56CF"/>
    <w:rsid w:val="007E6C44"/>
    <w:rsid w:val="007F724F"/>
    <w:rsid w:val="00802259"/>
    <w:rsid w:val="008155A0"/>
    <w:rsid w:val="008218F8"/>
    <w:rsid w:val="0082316A"/>
    <w:rsid w:val="00847114"/>
    <w:rsid w:val="00874DFE"/>
    <w:rsid w:val="008A6C18"/>
    <w:rsid w:val="008B1150"/>
    <w:rsid w:val="008B245B"/>
    <w:rsid w:val="008E18A8"/>
    <w:rsid w:val="008E2BC7"/>
    <w:rsid w:val="008E70CF"/>
    <w:rsid w:val="008E7A99"/>
    <w:rsid w:val="008E7C49"/>
    <w:rsid w:val="008F42C7"/>
    <w:rsid w:val="0090674C"/>
    <w:rsid w:val="0093384B"/>
    <w:rsid w:val="009436C4"/>
    <w:rsid w:val="00947BF5"/>
    <w:rsid w:val="00947EFA"/>
    <w:rsid w:val="00956143"/>
    <w:rsid w:val="0095736F"/>
    <w:rsid w:val="009618AE"/>
    <w:rsid w:val="0096634A"/>
    <w:rsid w:val="00981482"/>
    <w:rsid w:val="00983610"/>
    <w:rsid w:val="009946AE"/>
    <w:rsid w:val="009B3C6C"/>
    <w:rsid w:val="009B4CE3"/>
    <w:rsid w:val="009B4F05"/>
    <w:rsid w:val="009C2CBF"/>
    <w:rsid w:val="009C3CB4"/>
    <w:rsid w:val="009D7895"/>
    <w:rsid w:val="009E0149"/>
    <w:rsid w:val="009E0484"/>
    <w:rsid w:val="009E1422"/>
    <w:rsid w:val="009E60A2"/>
    <w:rsid w:val="00A21B7A"/>
    <w:rsid w:val="00A24B57"/>
    <w:rsid w:val="00A47070"/>
    <w:rsid w:val="00A50170"/>
    <w:rsid w:val="00A63F48"/>
    <w:rsid w:val="00A7592C"/>
    <w:rsid w:val="00A770BA"/>
    <w:rsid w:val="00A812C7"/>
    <w:rsid w:val="00A9305F"/>
    <w:rsid w:val="00AD2972"/>
    <w:rsid w:val="00AE22F6"/>
    <w:rsid w:val="00B05ECA"/>
    <w:rsid w:val="00B44D1C"/>
    <w:rsid w:val="00B502DC"/>
    <w:rsid w:val="00B522C0"/>
    <w:rsid w:val="00B62963"/>
    <w:rsid w:val="00B71187"/>
    <w:rsid w:val="00B73165"/>
    <w:rsid w:val="00B77AE2"/>
    <w:rsid w:val="00BC2482"/>
    <w:rsid w:val="00BC7A95"/>
    <w:rsid w:val="00BE65FE"/>
    <w:rsid w:val="00BE69F1"/>
    <w:rsid w:val="00BF78F8"/>
    <w:rsid w:val="00C040AE"/>
    <w:rsid w:val="00C116A8"/>
    <w:rsid w:val="00C41B0C"/>
    <w:rsid w:val="00C440A7"/>
    <w:rsid w:val="00C50BF5"/>
    <w:rsid w:val="00C527D0"/>
    <w:rsid w:val="00C57585"/>
    <w:rsid w:val="00C60D13"/>
    <w:rsid w:val="00CC183A"/>
    <w:rsid w:val="00CD78CF"/>
    <w:rsid w:val="00D142B0"/>
    <w:rsid w:val="00D25C5B"/>
    <w:rsid w:val="00D32382"/>
    <w:rsid w:val="00D338A7"/>
    <w:rsid w:val="00D63A2E"/>
    <w:rsid w:val="00D70101"/>
    <w:rsid w:val="00D73238"/>
    <w:rsid w:val="00D755E9"/>
    <w:rsid w:val="00D8791F"/>
    <w:rsid w:val="00D95C68"/>
    <w:rsid w:val="00DA0C92"/>
    <w:rsid w:val="00DA2EFD"/>
    <w:rsid w:val="00DC25C5"/>
    <w:rsid w:val="00DF122B"/>
    <w:rsid w:val="00DF45C6"/>
    <w:rsid w:val="00DF5502"/>
    <w:rsid w:val="00E07B87"/>
    <w:rsid w:val="00E603F6"/>
    <w:rsid w:val="00E6128B"/>
    <w:rsid w:val="00E61D1C"/>
    <w:rsid w:val="00E623C1"/>
    <w:rsid w:val="00E6737A"/>
    <w:rsid w:val="00E95CA4"/>
    <w:rsid w:val="00EB3FBD"/>
    <w:rsid w:val="00EB4C70"/>
    <w:rsid w:val="00ED1093"/>
    <w:rsid w:val="00ED2749"/>
    <w:rsid w:val="00ED3296"/>
    <w:rsid w:val="00EE5997"/>
    <w:rsid w:val="00EF1FF8"/>
    <w:rsid w:val="00F1720A"/>
    <w:rsid w:val="00F302FC"/>
    <w:rsid w:val="00F31330"/>
    <w:rsid w:val="00F5189A"/>
    <w:rsid w:val="00F525D9"/>
    <w:rsid w:val="00F662B9"/>
    <w:rsid w:val="00F66DC8"/>
    <w:rsid w:val="00F709A9"/>
    <w:rsid w:val="00F739DE"/>
    <w:rsid w:val="00F74DA4"/>
    <w:rsid w:val="00F83CDE"/>
    <w:rsid w:val="00F92257"/>
    <w:rsid w:val="00FB591E"/>
    <w:rsid w:val="00FB6AE3"/>
    <w:rsid w:val="00FD103B"/>
    <w:rsid w:val="00FD3C00"/>
    <w:rsid w:val="00FD4C6E"/>
    <w:rsid w:val="00FE2A1C"/>
    <w:rsid w:val="00FE58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17344D4"/>
  <w15:chartTrackingRefBased/>
  <w15:docId w15:val="{B0516645-461C-44ED-B145-089950FBB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E0149"/>
    <w:pPr>
      <w:widowControl w:val="0"/>
      <w:jc w:val="both"/>
    </w:pPr>
  </w:style>
  <w:style w:type="paragraph" w:styleId="1">
    <w:name w:val="heading 1"/>
    <w:basedOn w:val="a"/>
    <w:next w:val="a"/>
    <w:link w:val="10"/>
    <w:uiPriority w:val="9"/>
    <w:qFormat/>
    <w:rsid w:val="001B1ED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5F6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05F6D"/>
    <w:rPr>
      <w:sz w:val="18"/>
      <w:szCs w:val="18"/>
    </w:rPr>
  </w:style>
  <w:style w:type="paragraph" w:styleId="a5">
    <w:name w:val="footer"/>
    <w:basedOn w:val="a"/>
    <w:link w:val="a6"/>
    <w:uiPriority w:val="99"/>
    <w:unhideWhenUsed/>
    <w:rsid w:val="00505F6D"/>
    <w:pPr>
      <w:tabs>
        <w:tab w:val="center" w:pos="4153"/>
        <w:tab w:val="right" w:pos="8306"/>
      </w:tabs>
      <w:snapToGrid w:val="0"/>
      <w:jc w:val="left"/>
    </w:pPr>
    <w:rPr>
      <w:sz w:val="18"/>
      <w:szCs w:val="18"/>
    </w:rPr>
  </w:style>
  <w:style w:type="character" w:customStyle="1" w:styleId="a6">
    <w:name w:val="页脚 字符"/>
    <w:basedOn w:val="a0"/>
    <w:link w:val="a5"/>
    <w:uiPriority w:val="99"/>
    <w:rsid w:val="00505F6D"/>
    <w:rPr>
      <w:sz w:val="18"/>
      <w:szCs w:val="18"/>
    </w:rPr>
  </w:style>
  <w:style w:type="paragraph" w:styleId="a7">
    <w:name w:val="List Paragraph"/>
    <w:basedOn w:val="a"/>
    <w:uiPriority w:val="34"/>
    <w:qFormat/>
    <w:rsid w:val="001B1EDB"/>
    <w:pPr>
      <w:ind w:firstLineChars="200" w:firstLine="420"/>
    </w:pPr>
  </w:style>
  <w:style w:type="character" w:customStyle="1" w:styleId="10">
    <w:name w:val="标题 1 字符"/>
    <w:basedOn w:val="a0"/>
    <w:link w:val="1"/>
    <w:uiPriority w:val="9"/>
    <w:rsid w:val="001B1EDB"/>
    <w:rPr>
      <w:b/>
      <w:bCs/>
      <w:kern w:val="44"/>
      <w:sz w:val="44"/>
      <w:szCs w:val="44"/>
    </w:rPr>
  </w:style>
  <w:style w:type="paragraph" w:styleId="TOC">
    <w:name w:val="TOC Heading"/>
    <w:basedOn w:val="1"/>
    <w:next w:val="a"/>
    <w:uiPriority w:val="39"/>
    <w:unhideWhenUsed/>
    <w:qFormat/>
    <w:rsid w:val="001B1ED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734AC7"/>
    <w:pPr>
      <w:tabs>
        <w:tab w:val="left" w:pos="840"/>
        <w:tab w:val="right" w:leader="dot" w:pos="8296"/>
      </w:tabs>
    </w:pPr>
  </w:style>
  <w:style w:type="character" w:styleId="a8">
    <w:name w:val="Hyperlink"/>
    <w:basedOn w:val="a0"/>
    <w:uiPriority w:val="99"/>
    <w:unhideWhenUsed/>
    <w:rsid w:val="001B1EDB"/>
    <w:rPr>
      <w:color w:val="0563C1" w:themeColor="hyperlink"/>
      <w:u w:val="single"/>
    </w:rPr>
  </w:style>
  <w:style w:type="character" w:styleId="a9">
    <w:name w:val="Emphasis"/>
    <w:basedOn w:val="a0"/>
    <w:uiPriority w:val="20"/>
    <w:qFormat/>
    <w:rsid w:val="00731716"/>
    <w:rPr>
      <w:i/>
      <w:iCs/>
    </w:rPr>
  </w:style>
  <w:style w:type="character" w:customStyle="1" w:styleId="apple-converted-space">
    <w:name w:val="apple-converted-space"/>
    <w:basedOn w:val="a0"/>
    <w:rsid w:val="00731716"/>
  </w:style>
  <w:style w:type="table" w:styleId="aa">
    <w:name w:val="Table Grid"/>
    <w:basedOn w:val="a1"/>
    <w:uiPriority w:val="39"/>
    <w:rsid w:val="00375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9D7895"/>
    <w:rPr>
      <w:sz w:val="21"/>
      <w:szCs w:val="21"/>
    </w:rPr>
  </w:style>
  <w:style w:type="paragraph" w:styleId="ac">
    <w:name w:val="annotation text"/>
    <w:basedOn w:val="a"/>
    <w:link w:val="ad"/>
    <w:uiPriority w:val="99"/>
    <w:semiHidden/>
    <w:unhideWhenUsed/>
    <w:rsid w:val="009D7895"/>
    <w:pPr>
      <w:jc w:val="left"/>
    </w:pPr>
  </w:style>
  <w:style w:type="character" w:customStyle="1" w:styleId="ad">
    <w:name w:val="批注文字 字符"/>
    <w:basedOn w:val="a0"/>
    <w:link w:val="ac"/>
    <w:uiPriority w:val="99"/>
    <w:semiHidden/>
    <w:rsid w:val="009D7895"/>
  </w:style>
  <w:style w:type="paragraph" w:styleId="ae">
    <w:name w:val="annotation subject"/>
    <w:basedOn w:val="ac"/>
    <w:next w:val="ac"/>
    <w:link w:val="af"/>
    <w:uiPriority w:val="99"/>
    <w:semiHidden/>
    <w:unhideWhenUsed/>
    <w:rsid w:val="009D7895"/>
    <w:rPr>
      <w:b/>
      <w:bCs/>
    </w:rPr>
  </w:style>
  <w:style w:type="character" w:customStyle="1" w:styleId="af">
    <w:name w:val="批注主题 字符"/>
    <w:basedOn w:val="ad"/>
    <w:link w:val="ae"/>
    <w:uiPriority w:val="99"/>
    <w:semiHidden/>
    <w:rsid w:val="009D7895"/>
    <w:rPr>
      <w:b/>
      <w:bCs/>
    </w:rPr>
  </w:style>
  <w:style w:type="paragraph" w:styleId="af0">
    <w:name w:val="Balloon Text"/>
    <w:basedOn w:val="a"/>
    <w:link w:val="af1"/>
    <w:uiPriority w:val="99"/>
    <w:semiHidden/>
    <w:unhideWhenUsed/>
    <w:rsid w:val="009D7895"/>
    <w:rPr>
      <w:sz w:val="18"/>
      <w:szCs w:val="18"/>
    </w:rPr>
  </w:style>
  <w:style w:type="character" w:customStyle="1" w:styleId="af1">
    <w:name w:val="批注框文本 字符"/>
    <w:basedOn w:val="a0"/>
    <w:link w:val="af0"/>
    <w:uiPriority w:val="99"/>
    <w:semiHidden/>
    <w:rsid w:val="009D7895"/>
    <w:rPr>
      <w:sz w:val="18"/>
      <w:szCs w:val="18"/>
    </w:rPr>
  </w:style>
  <w:style w:type="paragraph" w:styleId="af2">
    <w:name w:val="Body Text Indent"/>
    <w:basedOn w:val="a"/>
    <w:link w:val="af3"/>
    <w:rsid w:val="005B305C"/>
    <w:pPr>
      <w:keepNext/>
      <w:spacing w:before="60" w:after="120"/>
      <w:ind w:left="420"/>
    </w:pPr>
    <w:rPr>
      <w:rFonts w:ascii="Times New Roman" w:eastAsia="SimSun" w:hAnsi="Times New Roman" w:cs="Times New Roman"/>
      <w:sz w:val="24"/>
      <w:szCs w:val="20"/>
    </w:rPr>
  </w:style>
  <w:style w:type="character" w:customStyle="1" w:styleId="af3">
    <w:name w:val="正文文本缩进 字符"/>
    <w:basedOn w:val="a0"/>
    <w:link w:val="af2"/>
    <w:rsid w:val="005B305C"/>
    <w:rPr>
      <w:rFonts w:ascii="Times New Roman" w:eastAsia="SimSun" w:hAnsi="Times New Roman" w:cs="Times New Roman"/>
      <w:sz w:val="24"/>
      <w:szCs w:val="20"/>
    </w:rPr>
  </w:style>
  <w:style w:type="paragraph" w:styleId="af4">
    <w:name w:val="Normal Indent"/>
    <w:basedOn w:val="a"/>
    <w:rsid w:val="005B305C"/>
    <w:pPr>
      <w:keepNext/>
      <w:spacing w:before="60" w:after="60"/>
    </w:pPr>
    <w:rPr>
      <w:rFonts w:ascii="Times New Roman" w:eastAsia="SimSun" w:hAnsi="Times New Roman" w:cs="Times New Roman"/>
      <w:sz w:val="24"/>
      <w:szCs w:val="20"/>
    </w:rPr>
  </w:style>
  <w:style w:type="paragraph" w:styleId="TOC2">
    <w:name w:val="toc 2"/>
    <w:basedOn w:val="a"/>
    <w:next w:val="a"/>
    <w:autoRedefine/>
    <w:uiPriority w:val="39"/>
    <w:unhideWhenUsed/>
    <w:rsid w:val="0009345E"/>
    <w:pPr>
      <w:widowControl/>
      <w:spacing w:after="100" w:line="259" w:lineRule="auto"/>
      <w:ind w:left="220"/>
      <w:jc w:val="left"/>
    </w:pPr>
    <w:rPr>
      <w:rFonts w:cs="Times New Roman"/>
      <w:kern w:val="0"/>
      <w:sz w:val="22"/>
    </w:rPr>
  </w:style>
  <w:style w:type="paragraph" w:styleId="TOC3">
    <w:name w:val="toc 3"/>
    <w:basedOn w:val="a"/>
    <w:next w:val="a"/>
    <w:autoRedefine/>
    <w:uiPriority w:val="39"/>
    <w:unhideWhenUsed/>
    <w:rsid w:val="0009345E"/>
    <w:pPr>
      <w:widowControl/>
      <w:spacing w:after="100" w:line="259" w:lineRule="auto"/>
      <w:ind w:left="440"/>
      <w:jc w:val="left"/>
    </w:pPr>
    <w:rPr>
      <w:rFonts w:cs="Times New Roman"/>
      <w:kern w:val="0"/>
      <w:sz w:val="22"/>
    </w:rPr>
  </w:style>
  <w:style w:type="paragraph" w:styleId="af5">
    <w:name w:val="Date"/>
    <w:basedOn w:val="a"/>
    <w:next w:val="a"/>
    <w:link w:val="af6"/>
    <w:uiPriority w:val="99"/>
    <w:semiHidden/>
    <w:unhideWhenUsed/>
    <w:rsid w:val="00091C4D"/>
    <w:pPr>
      <w:ind w:leftChars="2500" w:left="100"/>
    </w:pPr>
  </w:style>
  <w:style w:type="character" w:customStyle="1" w:styleId="af6">
    <w:name w:val="日期 字符"/>
    <w:basedOn w:val="a0"/>
    <w:link w:val="af5"/>
    <w:uiPriority w:val="99"/>
    <w:semiHidden/>
    <w:rsid w:val="00091C4D"/>
  </w:style>
  <w:style w:type="character" w:styleId="af7">
    <w:name w:val="Unresolved Mention"/>
    <w:basedOn w:val="a0"/>
    <w:uiPriority w:val="99"/>
    <w:semiHidden/>
    <w:unhideWhenUsed/>
    <w:rsid w:val="004E64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54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ccount.mi.com/" TargetMode="Externa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7F8EE-C3B2-4078-A457-EBC961C94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6</Pages>
  <Words>1668</Words>
  <Characters>9509</Characters>
  <Application>Microsoft Office Word</Application>
  <DocSecurity>0</DocSecurity>
  <Lines>79</Lines>
  <Paragraphs>22</Paragraphs>
  <ScaleCrop>false</ScaleCrop>
  <Company/>
  <LinksUpToDate>false</LinksUpToDate>
  <CharactersWithSpaces>11155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c:creator>
  <cp:keywords/>
  <dc:description/>
  <cp:lastModifiedBy>Charles Cao</cp:lastModifiedBy>
  <cp:revision>80</cp:revision>
  <cp:lastPrinted>2017-09-22T01:25:00Z</cp:lastPrinted>
  <dcterms:created xsi:type="dcterms:W3CDTF">2018-08-01T05:21:00Z</dcterms:created>
  <dcterms:modified xsi:type="dcterms:W3CDTF">2018-08-15T05:19:00Z</dcterms:modified>
</cp:coreProperties>
</file>