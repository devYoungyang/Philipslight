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5B4D8" w14:textId="77777777" w:rsidR="004E2226" w:rsidRPr="00C51E1F" w:rsidRDefault="004E2226" w:rsidP="004E2226">
      <w:pPr>
        <w:rPr>
          <w:sz w:val="24"/>
          <w:szCs w:val="24"/>
        </w:rPr>
      </w:pPr>
      <w:r w:rsidRPr="00C51E1F">
        <w:rPr>
          <w:sz w:val="24"/>
          <w:szCs w:val="24"/>
        </w:rPr>
        <w:t>PRIVACY POLICY</w:t>
      </w:r>
    </w:p>
    <w:p w14:paraId="66A7932A" w14:textId="77777777" w:rsidR="004E2226" w:rsidRPr="00C51E1F" w:rsidRDefault="004E2226" w:rsidP="004E2226">
      <w:pPr>
        <w:rPr>
          <w:sz w:val="24"/>
          <w:szCs w:val="24"/>
        </w:rPr>
      </w:pPr>
    </w:p>
    <w:p w14:paraId="45C5B289" w14:textId="77777777" w:rsidR="004E2226" w:rsidRPr="00C51E1F" w:rsidRDefault="004E2226" w:rsidP="004E2226">
      <w:pPr>
        <w:rPr>
          <w:sz w:val="24"/>
          <w:szCs w:val="24"/>
        </w:rPr>
      </w:pPr>
      <w:r w:rsidRPr="00C51E1F">
        <w:rPr>
          <w:sz w:val="24"/>
          <w:szCs w:val="24"/>
        </w:rPr>
        <w:t>Update!</w:t>
      </w:r>
    </w:p>
    <w:p w14:paraId="4C5F0A69" w14:textId="77777777" w:rsidR="004E2226" w:rsidRPr="00C51E1F" w:rsidRDefault="004E2226" w:rsidP="004E2226">
      <w:pPr>
        <w:rPr>
          <w:sz w:val="24"/>
          <w:szCs w:val="24"/>
        </w:rPr>
      </w:pPr>
    </w:p>
    <w:p w14:paraId="751F3369" w14:textId="768E8BB5" w:rsidR="004E2226" w:rsidRPr="00C51E1F" w:rsidRDefault="004E2226" w:rsidP="004E2226">
      <w:pPr>
        <w:rPr>
          <w:sz w:val="24"/>
          <w:szCs w:val="24"/>
        </w:rPr>
      </w:pPr>
      <w:commentRangeStart w:id="0"/>
      <w:r w:rsidRPr="00C51E1F">
        <w:rPr>
          <w:sz w:val="24"/>
          <w:szCs w:val="24"/>
        </w:rPr>
        <w:t>Our Privacy Policy was updated on</w:t>
      </w:r>
      <w:r w:rsidR="006A0847" w:rsidRPr="00C51E1F">
        <w:rPr>
          <w:sz w:val="24"/>
          <w:szCs w:val="24"/>
        </w:rPr>
        <w:t xml:space="preserve"> </w:t>
      </w:r>
      <w:ins w:id="1" w:author="Charles Cao" w:date="2018-08-14T10:33:00Z">
        <w:r w:rsidR="00705BBB">
          <w:rPr>
            <w:sz w:val="24"/>
            <w:szCs w:val="24"/>
          </w:rPr>
          <w:t>1</w:t>
        </w:r>
      </w:ins>
      <w:del w:id="2" w:author="Charles Cao" w:date="2018-08-14T10:33:00Z">
        <w:r w:rsidR="006A0847" w:rsidRPr="00C51E1F" w:rsidDel="00705BBB">
          <w:rPr>
            <w:sz w:val="24"/>
            <w:szCs w:val="24"/>
          </w:rPr>
          <w:delText>24</w:delText>
        </w:r>
      </w:del>
      <w:r w:rsidR="006A0847" w:rsidRPr="00C51E1F">
        <w:rPr>
          <w:sz w:val="24"/>
          <w:szCs w:val="24"/>
        </w:rPr>
        <w:t xml:space="preserve"> </w:t>
      </w:r>
      <w:del w:id="3" w:author="Charles Cao" w:date="2018-08-14T10:33:00Z">
        <w:r w:rsidR="006A0847" w:rsidRPr="00C51E1F" w:rsidDel="00705BBB">
          <w:rPr>
            <w:sz w:val="24"/>
            <w:szCs w:val="24"/>
          </w:rPr>
          <w:delText>August</w:delText>
        </w:r>
      </w:del>
      <w:ins w:id="4" w:author="Charles Cao" w:date="2018-08-14T10:33:00Z">
        <w:r w:rsidR="00705BBB">
          <w:rPr>
            <w:sz w:val="24"/>
            <w:szCs w:val="24"/>
          </w:rPr>
          <w:t>May</w:t>
        </w:r>
      </w:ins>
      <w:r w:rsidR="006A0847" w:rsidRPr="00C51E1F">
        <w:rPr>
          <w:sz w:val="24"/>
          <w:szCs w:val="24"/>
        </w:rPr>
        <w:t xml:space="preserve"> 201</w:t>
      </w:r>
      <w:del w:id="5" w:author="Charles Cao" w:date="2018-08-14T10:34:00Z">
        <w:r w:rsidR="006A0847" w:rsidRPr="00C51E1F" w:rsidDel="00705BBB">
          <w:rPr>
            <w:sz w:val="24"/>
            <w:szCs w:val="24"/>
          </w:rPr>
          <w:delText>5</w:delText>
        </w:r>
      </w:del>
      <w:ins w:id="6" w:author="Charles Cao" w:date="2018-08-14T10:34:00Z">
        <w:r w:rsidR="00705BBB">
          <w:rPr>
            <w:sz w:val="24"/>
            <w:szCs w:val="24"/>
          </w:rPr>
          <w:t>8</w:t>
        </w:r>
      </w:ins>
      <w:r w:rsidRPr="00C51E1F">
        <w:rPr>
          <w:sz w:val="24"/>
          <w:szCs w:val="24"/>
        </w:rPr>
        <w:t xml:space="preserve">. </w:t>
      </w:r>
      <w:commentRangeEnd w:id="0"/>
      <w:r w:rsidR="00D06F83" w:rsidRPr="00C51E1F">
        <w:rPr>
          <w:rStyle w:val="a3"/>
          <w:sz w:val="24"/>
          <w:szCs w:val="24"/>
        </w:rPr>
        <w:commentReference w:id="0"/>
      </w:r>
      <w:r w:rsidRPr="00C51E1F">
        <w:rPr>
          <w:sz w:val="24"/>
          <w:szCs w:val="24"/>
        </w:rPr>
        <w:t xml:space="preserve">We have revamped the Privacy Policy front and back so that from this date onwards, this Privacy Policy can provide privacy details on how we manage your personal information for </w:t>
      </w:r>
      <w:commentRangeStart w:id="7"/>
      <w:ins w:id="8" w:author="mi-li" w:date="2017-09-27T22:15:00Z">
        <w:r w:rsidR="006B4CB8">
          <w:rPr>
            <w:sz w:val="24"/>
            <w:szCs w:val="24"/>
          </w:rPr>
          <w:t>(1)</w:t>
        </w:r>
      </w:ins>
      <w:commentRangeEnd w:id="7"/>
      <w:ins w:id="9" w:author="mi-li" w:date="2017-09-27T22:17:00Z">
        <w:r w:rsidR="006B4CB8">
          <w:rPr>
            <w:rStyle w:val="a3"/>
          </w:rPr>
          <w:commentReference w:id="7"/>
        </w:r>
      </w:ins>
      <w:r w:rsidRPr="00C51E1F">
        <w:rPr>
          <w:sz w:val="24"/>
          <w:szCs w:val="24"/>
        </w:rPr>
        <w:t xml:space="preserve">all </w:t>
      </w:r>
      <w:commentRangeStart w:id="10"/>
      <w:del w:id="11" w:author="Charles Cao" w:date="2018-08-14T10:34:00Z">
        <w:r w:rsidR="00D06F83" w:rsidRPr="007616CC" w:rsidDel="00687C63">
          <w:rPr>
            <w:sz w:val="24"/>
            <w:szCs w:val="24"/>
            <w:rPrChange w:id="12" w:author="Charles Cao" w:date="2018-08-15T13:15:00Z">
              <w:rPr>
                <w:sz w:val="24"/>
                <w:szCs w:val="24"/>
                <w:highlight w:val="yellow"/>
              </w:rPr>
            </w:rPrChange>
          </w:rPr>
          <w:delText>XXXX</w:delText>
        </w:r>
      </w:del>
      <w:ins w:id="13" w:author="Charles Cao" w:date="2018-08-14T10:34:00Z">
        <w:r w:rsidR="00687C63" w:rsidRPr="007616CC">
          <w:rPr>
            <w:sz w:val="24"/>
            <w:szCs w:val="24"/>
            <w:rPrChange w:id="14" w:author="Charles Cao" w:date="2018-08-15T13:15:00Z">
              <w:rPr>
                <w:sz w:val="24"/>
                <w:szCs w:val="24"/>
                <w:highlight w:val="yellow"/>
              </w:rPr>
            </w:rPrChange>
          </w:rPr>
          <w:t>FEIHUI</w:t>
        </w:r>
      </w:ins>
      <w:r w:rsidRPr="00C51E1F">
        <w:rPr>
          <w:sz w:val="24"/>
          <w:szCs w:val="24"/>
        </w:rPr>
        <w:t xml:space="preserve"> </w:t>
      </w:r>
      <w:commentRangeEnd w:id="10"/>
      <w:r w:rsidR="006B4CB8">
        <w:rPr>
          <w:rStyle w:val="a3"/>
        </w:rPr>
        <w:commentReference w:id="10"/>
      </w:r>
      <w:r w:rsidRPr="00C51E1F">
        <w:rPr>
          <w:sz w:val="24"/>
          <w:szCs w:val="24"/>
        </w:rPr>
        <w:t xml:space="preserve">products and services, unless a separate privacy policy is provided for a specific </w:t>
      </w:r>
      <w:del w:id="15" w:author="Charles Cao" w:date="2018-08-14T10:34:00Z">
        <w:r w:rsidR="00D06F83" w:rsidRPr="00C51E1F" w:rsidDel="00687C63">
          <w:rPr>
            <w:sz w:val="24"/>
            <w:szCs w:val="24"/>
          </w:rPr>
          <w:delText>XXXX</w:delText>
        </w:r>
      </w:del>
      <w:ins w:id="16" w:author="Charles Cao" w:date="2018-08-14T10:34:00Z">
        <w:r w:rsidR="00687C63">
          <w:rPr>
            <w:sz w:val="24"/>
            <w:szCs w:val="24"/>
          </w:rPr>
          <w:t>FEIHUI</w:t>
        </w:r>
      </w:ins>
      <w:r w:rsidRPr="00C51E1F">
        <w:rPr>
          <w:sz w:val="24"/>
          <w:szCs w:val="24"/>
        </w:rPr>
        <w:t xml:space="preserve"> product or service</w:t>
      </w:r>
      <w:del w:id="17" w:author="mi-li" w:date="2017-09-27T22:38:00Z">
        <w:r w:rsidRPr="00C51E1F" w:rsidDel="007C3047">
          <w:rPr>
            <w:sz w:val="24"/>
            <w:szCs w:val="24"/>
          </w:rPr>
          <w:delText>.</w:delText>
        </w:r>
      </w:del>
      <w:ins w:id="18" w:author="mi-li" w:date="2017-09-27T22:14:00Z">
        <w:r w:rsidR="00C37E31">
          <w:rPr>
            <w:rFonts w:hint="eastAsia"/>
            <w:sz w:val="24"/>
            <w:szCs w:val="24"/>
          </w:rPr>
          <w:t>/</w:t>
        </w:r>
      </w:ins>
      <w:ins w:id="19" w:author="mi-li" w:date="2017-09-27T22:15:00Z">
        <w:r w:rsidR="006B4CB8">
          <w:rPr>
            <w:sz w:val="24"/>
            <w:szCs w:val="24"/>
          </w:rPr>
          <w:t>(2)</w:t>
        </w:r>
      </w:ins>
      <w:commentRangeStart w:id="20"/>
      <w:ins w:id="21" w:author="mi-li" w:date="2017-09-27T22:16:00Z">
        <w:del w:id="22" w:author="Charles Cao" w:date="2018-08-14T10:35:00Z">
          <w:r w:rsidR="006B4CB8" w:rsidDel="00862562">
            <w:rPr>
              <w:sz w:val="24"/>
              <w:szCs w:val="24"/>
            </w:rPr>
            <w:delText>YY</w:delText>
          </w:r>
        </w:del>
      </w:ins>
      <w:commentRangeEnd w:id="20"/>
      <w:ins w:id="23" w:author="Charles Cao" w:date="2018-08-14T10:35:00Z">
        <w:r w:rsidR="00862562">
          <w:rPr>
            <w:sz w:val="24"/>
            <w:szCs w:val="24"/>
          </w:rPr>
          <w:t>ZHIRUI/ZHIYI</w:t>
        </w:r>
      </w:ins>
      <w:ins w:id="24" w:author="mi-li" w:date="2017-09-27T22:16:00Z">
        <w:r w:rsidR="006B4CB8">
          <w:rPr>
            <w:rStyle w:val="a3"/>
          </w:rPr>
          <w:commentReference w:id="20"/>
        </w:r>
        <w:r w:rsidR="006B4CB8">
          <w:rPr>
            <w:sz w:val="24"/>
            <w:szCs w:val="24"/>
          </w:rPr>
          <w:t xml:space="preserve"> software and services</w:t>
        </w:r>
        <w:r w:rsidR="006B4CB8" w:rsidRPr="006B4CB8">
          <w:t xml:space="preserve"> </w:t>
        </w:r>
        <w:r w:rsidR="006B4CB8" w:rsidRPr="006B4CB8">
          <w:rPr>
            <w:sz w:val="24"/>
            <w:szCs w:val="24"/>
          </w:rPr>
          <w:t>provided by</w:t>
        </w:r>
        <w:r w:rsidR="006B4CB8">
          <w:rPr>
            <w:sz w:val="24"/>
            <w:szCs w:val="24"/>
          </w:rPr>
          <w:t xml:space="preserve"> </w:t>
        </w:r>
        <w:del w:id="25" w:author="Charles Cao" w:date="2018-08-14T10:34:00Z">
          <w:r w:rsidR="006B4CB8" w:rsidDel="00687C63">
            <w:rPr>
              <w:sz w:val="24"/>
              <w:szCs w:val="24"/>
            </w:rPr>
            <w:delText>XXXX</w:delText>
          </w:r>
        </w:del>
      </w:ins>
      <w:ins w:id="26" w:author="Charles Cao" w:date="2018-08-14T10:34:00Z">
        <w:r w:rsidR="00687C63">
          <w:rPr>
            <w:sz w:val="24"/>
            <w:szCs w:val="24"/>
          </w:rPr>
          <w:t>FEIHUI</w:t>
        </w:r>
      </w:ins>
    </w:p>
    <w:p w14:paraId="4904381B" w14:textId="77777777" w:rsidR="004E2226" w:rsidRPr="00C51E1F" w:rsidRDefault="004E2226" w:rsidP="004E2226">
      <w:pPr>
        <w:rPr>
          <w:sz w:val="24"/>
          <w:szCs w:val="24"/>
        </w:rPr>
      </w:pPr>
    </w:p>
    <w:p w14:paraId="41E9527A" w14:textId="77777777" w:rsidR="004E2226" w:rsidRPr="00C51E1F" w:rsidRDefault="004E2226" w:rsidP="004E2226">
      <w:pPr>
        <w:rPr>
          <w:sz w:val="24"/>
          <w:szCs w:val="24"/>
        </w:rPr>
      </w:pPr>
      <w:r w:rsidRPr="00C51E1F">
        <w:rPr>
          <w:sz w:val="24"/>
          <w:szCs w:val="24"/>
        </w:rPr>
        <w:t xml:space="preserve">Please take a moment to </w:t>
      </w:r>
      <w:proofErr w:type="spellStart"/>
      <w:r w:rsidRPr="00C51E1F">
        <w:rPr>
          <w:sz w:val="24"/>
          <w:szCs w:val="24"/>
        </w:rPr>
        <w:t>familiarise</w:t>
      </w:r>
      <w:proofErr w:type="spellEnd"/>
      <w:r w:rsidRPr="00C51E1F">
        <w:rPr>
          <w:sz w:val="24"/>
          <w:szCs w:val="24"/>
        </w:rPr>
        <w:t xml:space="preserve"> yourself with our privacy practices and let us know if you have any questions.</w:t>
      </w:r>
    </w:p>
    <w:p w14:paraId="2F0DF706" w14:textId="77777777" w:rsidR="004E2226" w:rsidRPr="00C51E1F" w:rsidRDefault="004E2226" w:rsidP="004E2226">
      <w:pPr>
        <w:rPr>
          <w:sz w:val="24"/>
          <w:szCs w:val="24"/>
        </w:rPr>
      </w:pPr>
    </w:p>
    <w:p w14:paraId="45CA7FD0" w14:textId="77777777" w:rsidR="004E2226" w:rsidRPr="00C51E1F" w:rsidRDefault="004E2226" w:rsidP="004E2226">
      <w:pPr>
        <w:rPr>
          <w:sz w:val="24"/>
          <w:szCs w:val="24"/>
        </w:rPr>
      </w:pPr>
      <w:r w:rsidRPr="00C51E1F">
        <w:rPr>
          <w:sz w:val="24"/>
          <w:szCs w:val="24"/>
        </w:rPr>
        <w:t>OUR COMMITMENT TO YOU</w:t>
      </w:r>
    </w:p>
    <w:p w14:paraId="04963837" w14:textId="77777777" w:rsidR="004E2226" w:rsidRPr="00C51E1F" w:rsidRDefault="004E2226" w:rsidP="004E2226">
      <w:pPr>
        <w:rPr>
          <w:sz w:val="24"/>
          <w:szCs w:val="24"/>
        </w:rPr>
      </w:pPr>
    </w:p>
    <w:p w14:paraId="11F74DCE" w14:textId="1C94E799" w:rsidR="004E2226" w:rsidRPr="00C51E1F" w:rsidRDefault="004E2226" w:rsidP="004E2226">
      <w:pPr>
        <w:rPr>
          <w:sz w:val="24"/>
          <w:szCs w:val="24"/>
        </w:rPr>
      </w:pPr>
      <w:r w:rsidRPr="00C51E1F">
        <w:rPr>
          <w:sz w:val="24"/>
          <w:szCs w:val="24"/>
        </w:rPr>
        <w:t xml:space="preserve">This Privacy Policy sets out how </w:t>
      </w:r>
      <w:commentRangeStart w:id="27"/>
      <w:del w:id="28" w:author="Charles Cao" w:date="2018-08-14T10:34:00Z">
        <w:r w:rsidR="00D06F83" w:rsidRPr="00C51E1F" w:rsidDel="00687C63">
          <w:rPr>
            <w:sz w:val="24"/>
            <w:szCs w:val="24"/>
          </w:rPr>
          <w:delText>XXXX</w:delText>
        </w:r>
      </w:del>
      <w:ins w:id="29" w:author="Charles Cao" w:date="2018-08-14T10:34:00Z">
        <w:r w:rsidR="00687C63">
          <w:rPr>
            <w:sz w:val="24"/>
            <w:szCs w:val="24"/>
          </w:rPr>
          <w:t>FEIHUI</w:t>
        </w:r>
      </w:ins>
      <w:r w:rsidRPr="00C51E1F">
        <w:rPr>
          <w:sz w:val="24"/>
          <w:szCs w:val="24"/>
        </w:rPr>
        <w:t xml:space="preserve"> Inc</w:t>
      </w:r>
      <w:commentRangeEnd w:id="27"/>
      <w:r w:rsidR="00C91C7F">
        <w:rPr>
          <w:rStyle w:val="a3"/>
        </w:rPr>
        <w:commentReference w:id="27"/>
      </w:r>
      <w:r w:rsidRPr="00C51E1F">
        <w:rPr>
          <w:sz w:val="24"/>
          <w:szCs w:val="24"/>
        </w:rPr>
        <w:t xml:space="preserve">. and its affiliated companies within the </w:t>
      </w:r>
      <w:del w:id="30" w:author="Charles Cao" w:date="2018-08-14T10:34:00Z">
        <w:r w:rsidR="00D06F83" w:rsidRPr="00C51E1F" w:rsidDel="00687C63">
          <w:rPr>
            <w:sz w:val="24"/>
            <w:szCs w:val="24"/>
          </w:rPr>
          <w:delText>XXXX</w:delText>
        </w:r>
      </w:del>
      <w:ins w:id="31" w:author="Charles Cao" w:date="2018-08-14T10:34:00Z">
        <w:r w:rsidR="00687C63">
          <w:rPr>
            <w:sz w:val="24"/>
            <w:szCs w:val="24"/>
          </w:rPr>
          <w:t>FEIHUI</w:t>
        </w:r>
      </w:ins>
      <w:r w:rsidRPr="00C51E1F">
        <w:rPr>
          <w:sz w:val="24"/>
          <w:szCs w:val="24"/>
        </w:rPr>
        <w:t xml:space="preserve"> </w:t>
      </w:r>
      <w:del w:id="32" w:author="Charles Cao" w:date="2018-08-14T10:38:00Z">
        <w:r w:rsidRPr="00C51E1F" w:rsidDel="00623D6B">
          <w:rPr>
            <w:sz w:val="24"/>
            <w:szCs w:val="24"/>
          </w:rPr>
          <w:delText xml:space="preserve">Group </w:delText>
        </w:r>
      </w:del>
      <w:r w:rsidRPr="00C51E1F">
        <w:rPr>
          <w:sz w:val="24"/>
          <w:szCs w:val="24"/>
        </w:rPr>
        <w:t>("</w:t>
      </w:r>
      <w:del w:id="33" w:author="Charles Cao" w:date="2018-08-14T10:34:00Z">
        <w:r w:rsidR="00D06F83" w:rsidRPr="00C51E1F" w:rsidDel="00687C63">
          <w:rPr>
            <w:sz w:val="24"/>
            <w:szCs w:val="24"/>
          </w:rPr>
          <w:delText>XXXX</w:delText>
        </w:r>
      </w:del>
      <w:ins w:id="34" w:author="Charles Cao" w:date="2018-08-14T10:34:00Z">
        <w:r w:rsidR="00687C63">
          <w:rPr>
            <w:sz w:val="24"/>
            <w:szCs w:val="24"/>
          </w:rPr>
          <w:t>FEIHUI</w:t>
        </w:r>
      </w:ins>
      <w:r w:rsidRPr="00C51E1F">
        <w:rPr>
          <w:sz w:val="24"/>
          <w:szCs w:val="24"/>
        </w:rPr>
        <w:t xml:space="preserve">", "we", "our" or "us") collect, use, disclose, process and protect any information that you give us when you use </w:t>
      </w:r>
      <w:ins w:id="35" w:author="mi-li" w:date="2017-09-27T22:24:00Z">
        <w:r w:rsidR="000F2A79">
          <w:rPr>
            <w:rFonts w:hint="eastAsia"/>
            <w:sz w:val="24"/>
            <w:szCs w:val="24"/>
          </w:rPr>
          <w:t>（</w:t>
        </w:r>
        <w:r w:rsidR="000F2A79">
          <w:rPr>
            <w:rFonts w:hint="eastAsia"/>
            <w:sz w:val="24"/>
            <w:szCs w:val="24"/>
          </w:rPr>
          <w:t>1</w:t>
        </w:r>
        <w:r w:rsidR="000F2A79">
          <w:rPr>
            <w:rFonts w:hint="eastAsia"/>
            <w:sz w:val="24"/>
            <w:szCs w:val="24"/>
          </w:rPr>
          <w:t>）</w:t>
        </w:r>
      </w:ins>
      <w:del w:id="36" w:author="mi-li" w:date="2017-09-27T22:49:00Z">
        <w:r w:rsidRPr="000F2A79" w:rsidDel="00564400">
          <w:rPr>
            <w:rFonts w:hint="eastAsia"/>
            <w:sz w:val="24"/>
            <w:szCs w:val="24"/>
          </w:rPr>
          <w:delText>our</w:delText>
        </w:r>
      </w:del>
      <w:ins w:id="37" w:author="mi-li" w:date="2017-09-27T22:51:00Z">
        <w:del w:id="38" w:author="Charles Cao" w:date="2018-08-14T10:34:00Z">
          <w:r w:rsidR="00F86DBB" w:rsidDel="00687C63">
            <w:rPr>
              <w:rFonts w:hint="eastAsia"/>
              <w:sz w:val="24"/>
              <w:szCs w:val="24"/>
            </w:rPr>
            <w:delText>xxxx</w:delText>
          </w:r>
        </w:del>
      </w:ins>
      <w:ins w:id="39" w:author="Charles Cao" w:date="2018-08-14T10:34:00Z">
        <w:r w:rsidR="00687C63">
          <w:rPr>
            <w:rFonts w:hint="eastAsia"/>
            <w:sz w:val="24"/>
            <w:szCs w:val="24"/>
          </w:rPr>
          <w:t>FEIHUI</w:t>
        </w:r>
      </w:ins>
      <w:r w:rsidRPr="000F2A79">
        <w:rPr>
          <w:sz w:val="24"/>
          <w:szCs w:val="24"/>
        </w:rPr>
        <w:t xml:space="preserve"> products and services</w:t>
      </w:r>
      <w:r w:rsidRPr="00C51E1F">
        <w:rPr>
          <w:sz w:val="24"/>
          <w:szCs w:val="24"/>
        </w:rPr>
        <w:t xml:space="preserve"> </w:t>
      </w:r>
      <w:ins w:id="40" w:author="mi-li" w:date="2017-09-27T22:24:00Z">
        <w:r w:rsidR="000F2A79">
          <w:rPr>
            <w:sz w:val="24"/>
            <w:szCs w:val="24"/>
          </w:rPr>
          <w:t>/</w:t>
        </w:r>
        <w:r w:rsidR="000F2A79">
          <w:rPr>
            <w:rFonts w:hint="eastAsia"/>
            <w:sz w:val="24"/>
            <w:szCs w:val="24"/>
          </w:rPr>
          <w:t>（</w:t>
        </w:r>
        <w:r w:rsidR="000F2A79">
          <w:rPr>
            <w:rFonts w:hint="eastAsia"/>
            <w:sz w:val="24"/>
            <w:szCs w:val="24"/>
          </w:rPr>
          <w:t>2</w:t>
        </w:r>
        <w:r w:rsidR="000F2A79">
          <w:rPr>
            <w:rFonts w:hint="eastAsia"/>
            <w:sz w:val="24"/>
            <w:szCs w:val="24"/>
          </w:rPr>
          <w:t>）</w:t>
        </w:r>
        <w:del w:id="41" w:author="Charles Cao" w:date="2018-08-14T10:35:00Z">
          <w:r w:rsidR="000F2A79" w:rsidDel="00862562">
            <w:rPr>
              <w:rFonts w:hint="eastAsia"/>
              <w:sz w:val="24"/>
              <w:szCs w:val="24"/>
            </w:rPr>
            <w:delText>YY</w:delText>
          </w:r>
        </w:del>
      </w:ins>
      <w:ins w:id="42" w:author="Charles Cao" w:date="2018-08-14T10:35:00Z">
        <w:r w:rsidR="00862562">
          <w:rPr>
            <w:rFonts w:hint="eastAsia"/>
            <w:sz w:val="24"/>
            <w:szCs w:val="24"/>
          </w:rPr>
          <w:t>ZHIRUI/ZHIYI</w:t>
        </w:r>
      </w:ins>
      <w:ins w:id="43" w:author="mi-li" w:date="2017-09-27T22:24:00Z">
        <w:r w:rsidR="000F2A79">
          <w:rPr>
            <w:rFonts w:hint="eastAsia"/>
            <w:sz w:val="24"/>
            <w:szCs w:val="24"/>
          </w:rPr>
          <w:t xml:space="preserve"> </w:t>
        </w:r>
        <w:r w:rsidR="000F2A79">
          <w:rPr>
            <w:sz w:val="24"/>
            <w:szCs w:val="24"/>
          </w:rPr>
          <w:t>software and services</w:t>
        </w:r>
        <w:r w:rsidR="000F2A79" w:rsidRPr="006B4CB8">
          <w:t xml:space="preserve"> </w:t>
        </w:r>
      </w:ins>
      <w:r w:rsidRPr="00C51E1F">
        <w:rPr>
          <w:sz w:val="24"/>
          <w:szCs w:val="24"/>
        </w:rPr>
        <w:t xml:space="preserve">located at </w:t>
      </w:r>
      <w:ins w:id="44" w:author="Charles Cao" w:date="2018-08-14T10:39:00Z">
        <w:r w:rsidR="003B7161" w:rsidRPr="003B7161">
          <w:rPr>
            <w:sz w:val="24"/>
            <w:szCs w:val="24"/>
          </w:rPr>
          <w:t>www.pl-mi.com</w:t>
        </w:r>
      </w:ins>
      <w:commentRangeStart w:id="45"/>
      <w:del w:id="46" w:author="Charles Cao" w:date="2018-08-14T10:39:00Z">
        <w:r w:rsidRPr="00C51E1F" w:rsidDel="003B7161">
          <w:rPr>
            <w:sz w:val="24"/>
            <w:szCs w:val="24"/>
          </w:rPr>
          <w:delText>www.mi.com</w:delText>
        </w:r>
      </w:del>
      <w:commentRangeEnd w:id="45"/>
      <w:r w:rsidR="009C38AC">
        <w:rPr>
          <w:rStyle w:val="a3"/>
        </w:rPr>
        <w:commentReference w:id="45"/>
      </w:r>
      <w:del w:id="47" w:author="mi-li" w:date="2017-09-27T22:25:00Z">
        <w:r w:rsidRPr="00C51E1F" w:rsidDel="000F2A79">
          <w:rPr>
            <w:sz w:val="24"/>
            <w:szCs w:val="24"/>
          </w:rPr>
          <w:delText>, en.miui.com, account.</w:delText>
        </w:r>
        <w:r w:rsidR="00D06F83" w:rsidRPr="00C51E1F" w:rsidDel="000F2A79">
          <w:rPr>
            <w:sz w:val="24"/>
            <w:szCs w:val="24"/>
          </w:rPr>
          <w:delText>XXXX</w:delText>
        </w:r>
        <w:r w:rsidRPr="00C51E1F" w:rsidDel="000F2A79">
          <w:rPr>
            <w:sz w:val="24"/>
            <w:szCs w:val="24"/>
          </w:rPr>
          <w:delText>.com, MIUI</w:delText>
        </w:r>
      </w:del>
      <w:r w:rsidRPr="00C51E1F">
        <w:rPr>
          <w:sz w:val="24"/>
          <w:szCs w:val="24"/>
        </w:rPr>
        <w:t xml:space="preserve"> and our Suite of applications that we offer</w:t>
      </w:r>
      <w:ins w:id="48" w:author="mi-rainbow" w:date="2017-10-09T16:02:00Z">
        <w:r w:rsidR="008626F9">
          <w:rPr>
            <w:rFonts w:hint="eastAsia"/>
            <w:sz w:val="24"/>
            <w:szCs w:val="24"/>
          </w:rPr>
          <w:t>.</w:t>
        </w:r>
      </w:ins>
      <w:ins w:id="49" w:author="Charles Cao" w:date="2018-08-14T10:39:00Z">
        <w:r w:rsidR="00BA1CEE">
          <w:rPr>
            <w:sz w:val="24"/>
            <w:szCs w:val="24"/>
          </w:rPr>
          <w:t xml:space="preserve"> </w:t>
        </w:r>
      </w:ins>
      <w:del w:id="50" w:author="mi-li" w:date="2017-09-27T22:25:00Z">
        <w:r w:rsidRPr="00C51E1F" w:rsidDel="000F2A79">
          <w:rPr>
            <w:sz w:val="24"/>
            <w:szCs w:val="24"/>
          </w:rPr>
          <w:delText xml:space="preserve"> on our mobile devices, for a list of these applications, please click here. </w:delText>
        </w:r>
      </w:del>
      <w:r w:rsidRPr="00C51E1F">
        <w:rPr>
          <w:sz w:val="24"/>
          <w:szCs w:val="24"/>
        </w:rPr>
        <w:t xml:space="preserve">Should we ask you to provide certain information by which you can be identified when </w:t>
      </w:r>
      <w:proofErr w:type="gramStart"/>
      <w:r w:rsidRPr="00C51E1F">
        <w:rPr>
          <w:sz w:val="24"/>
          <w:szCs w:val="24"/>
        </w:rPr>
        <w:t>using</w:t>
      </w:r>
      <w:ins w:id="51" w:author="mi-li" w:date="2017-09-27T22:25:00Z">
        <w:r w:rsidR="00D44401">
          <w:rPr>
            <w:sz w:val="24"/>
            <w:szCs w:val="24"/>
          </w:rPr>
          <w:t>(</w:t>
        </w:r>
        <w:proofErr w:type="gramEnd"/>
        <w:r w:rsidR="00D44401">
          <w:rPr>
            <w:sz w:val="24"/>
            <w:szCs w:val="24"/>
          </w:rPr>
          <w:t>1)</w:t>
        </w:r>
      </w:ins>
      <w:r w:rsidRPr="00C51E1F">
        <w:rPr>
          <w:sz w:val="24"/>
          <w:szCs w:val="24"/>
        </w:rPr>
        <w:t xml:space="preserve"> </w:t>
      </w:r>
      <w:del w:id="52" w:author="Charles Cao" w:date="2018-08-14T10:34:00Z">
        <w:r w:rsidR="00D06F83" w:rsidRPr="00C51E1F" w:rsidDel="00687C63">
          <w:rPr>
            <w:sz w:val="24"/>
            <w:szCs w:val="24"/>
          </w:rPr>
          <w:delText>XXXX</w:delText>
        </w:r>
      </w:del>
      <w:ins w:id="53" w:author="Charles Cao" w:date="2018-08-14T10:34:00Z">
        <w:r w:rsidR="00687C63">
          <w:rPr>
            <w:sz w:val="24"/>
            <w:szCs w:val="24"/>
          </w:rPr>
          <w:t>FEIHUI</w:t>
        </w:r>
      </w:ins>
      <w:r w:rsidRPr="00C51E1F">
        <w:rPr>
          <w:sz w:val="24"/>
          <w:szCs w:val="24"/>
        </w:rPr>
        <w:t xml:space="preserve"> products and services</w:t>
      </w:r>
      <w:ins w:id="54" w:author="mi-li" w:date="2017-09-27T22:25:00Z">
        <w:r w:rsidR="00D44401" w:rsidRPr="00C51E1F">
          <w:rPr>
            <w:sz w:val="24"/>
            <w:szCs w:val="24"/>
          </w:rPr>
          <w:t xml:space="preserve"> </w:t>
        </w:r>
        <w:r w:rsidR="00D44401">
          <w:rPr>
            <w:sz w:val="24"/>
            <w:szCs w:val="24"/>
          </w:rPr>
          <w:t>/</w:t>
        </w:r>
        <w:r w:rsidR="00D44401">
          <w:rPr>
            <w:rFonts w:hint="eastAsia"/>
            <w:sz w:val="24"/>
            <w:szCs w:val="24"/>
          </w:rPr>
          <w:t>（</w:t>
        </w:r>
        <w:r w:rsidR="00D44401">
          <w:rPr>
            <w:rFonts w:hint="eastAsia"/>
            <w:sz w:val="24"/>
            <w:szCs w:val="24"/>
          </w:rPr>
          <w:t>2</w:t>
        </w:r>
        <w:r w:rsidR="00D44401">
          <w:rPr>
            <w:rFonts w:hint="eastAsia"/>
            <w:sz w:val="24"/>
            <w:szCs w:val="24"/>
          </w:rPr>
          <w:t>）</w:t>
        </w:r>
        <w:del w:id="55" w:author="Charles Cao" w:date="2018-08-14T10:35:00Z">
          <w:r w:rsidR="00D44401" w:rsidDel="00862562">
            <w:rPr>
              <w:rFonts w:hint="eastAsia"/>
              <w:sz w:val="24"/>
              <w:szCs w:val="24"/>
            </w:rPr>
            <w:delText>YY</w:delText>
          </w:r>
        </w:del>
      </w:ins>
      <w:ins w:id="56" w:author="Charles Cao" w:date="2018-08-14T10:35:00Z">
        <w:r w:rsidR="00862562">
          <w:rPr>
            <w:rFonts w:hint="eastAsia"/>
            <w:sz w:val="24"/>
            <w:szCs w:val="24"/>
          </w:rPr>
          <w:t>ZHIRUI/ZHIYI</w:t>
        </w:r>
      </w:ins>
      <w:ins w:id="57" w:author="mi-li" w:date="2017-09-27T22:25:00Z">
        <w:r w:rsidR="00D44401">
          <w:rPr>
            <w:rFonts w:hint="eastAsia"/>
            <w:sz w:val="24"/>
            <w:szCs w:val="24"/>
          </w:rPr>
          <w:t xml:space="preserve"> </w:t>
        </w:r>
        <w:r w:rsidR="00D44401">
          <w:rPr>
            <w:sz w:val="24"/>
            <w:szCs w:val="24"/>
          </w:rPr>
          <w:t>software and services</w:t>
        </w:r>
      </w:ins>
      <w:r w:rsidRPr="00C51E1F">
        <w:rPr>
          <w:sz w:val="24"/>
          <w:szCs w:val="24"/>
        </w:rPr>
        <w:t>, it will only be used in accordance with this Privacy Policy and/or our terms and conditions for users.</w:t>
      </w:r>
    </w:p>
    <w:p w14:paraId="577097AC" w14:textId="77777777" w:rsidR="004E2226" w:rsidRPr="00C51E1F" w:rsidRDefault="004E2226" w:rsidP="004E2226">
      <w:pPr>
        <w:rPr>
          <w:sz w:val="24"/>
          <w:szCs w:val="24"/>
        </w:rPr>
      </w:pPr>
    </w:p>
    <w:p w14:paraId="15779866" w14:textId="78036EF1" w:rsidR="004E2226" w:rsidRPr="00C51E1F" w:rsidRDefault="004E2226" w:rsidP="004E2226">
      <w:pPr>
        <w:rPr>
          <w:sz w:val="24"/>
          <w:szCs w:val="24"/>
        </w:rPr>
      </w:pPr>
      <w:r w:rsidRPr="00C51E1F">
        <w:rPr>
          <w:sz w:val="24"/>
          <w:szCs w:val="24"/>
        </w:rPr>
        <w:t xml:space="preserve">The Privacy Policy is designed with you in mind, and it is important that you have a comprehensive understanding of our personal information collection and usage practices, as well as full confidence that ultimately, you have control of any personal information provided to </w:t>
      </w:r>
      <w:del w:id="58" w:author="Charles Cao" w:date="2018-08-14T10:34:00Z">
        <w:r w:rsidR="00D06F83" w:rsidRPr="00C51E1F" w:rsidDel="00687C63">
          <w:rPr>
            <w:sz w:val="24"/>
            <w:szCs w:val="24"/>
          </w:rPr>
          <w:delText>XXXX</w:delText>
        </w:r>
      </w:del>
      <w:ins w:id="59" w:author="Charles Cao" w:date="2018-08-14T10:34:00Z">
        <w:r w:rsidR="00687C63">
          <w:rPr>
            <w:sz w:val="24"/>
            <w:szCs w:val="24"/>
          </w:rPr>
          <w:t>FEIHUI</w:t>
        </w:r>
      </w:ins>
      <w:r w:rsidRPr="00C51E1F">
        <w:rPr>
          <w:sz w:val="24"/>
          <w:szCs w:val="24"/>
        </w:rPr>
        <w:t>.</w:t>
      </w:r>
    </w:p>
    <w:p w14:paraId="281E3EA6" w14:textId="77777777" w:rsidR="004E2226" w:rsidRPr="00C51E1F" w:rsidRDefault="004E2226" w:rsidP="004E2226">
      <w:pPr>
        <w:rPr>
          <w:sz w:val="24"/>
          <w:szCs w:val="24"/>
        </w:rPr>
      </w:pPr>
    </w:p>
    <w:p w14:paraId="2B56259F" w14:textId="36C3FBB4" w:rsidR="004E2226" w:rsidRPr="00C51E1F" w:rsidRDefault="004E2226" w:rsidP="004E2226">
      <w:pPr>
        <w:rPr>
          <w:sz w:val="24"/>
          <w:szCs w:val="24"/>
        </w:rPr>
      </w:pPr>
      <w:r w:rsidRPr="00C51E1F">
        <w:rPr>
          <w:sz w:val="24"/>
          <w:szCs w:val="24"/>
        </w:rPr>
        <w:t>In this Privacy Policy, "personal information" means information that can be used to identify an individual, either from that information alone or from that information combined with other i</w:t>
      </w:r>
      <w:r w:rsidRPr="00A1645D">
        <w:rPr>
          <w:sz w:val="24"/>
          <w:szCs w:val="24"/>
          <w:rPrChange w:id="60" w:author="Charles Cao" w:date="2018-08-15T13:16:00Z">
            <w:rPr>
              <w:sz w:val="24"/>
              <w:szCs w:val="24"/>
            </w:rPr>
          </w:rPrChange>
        </w:rPr>
        <w:t xml:space="preserve">nformation </w:t>
      </w:r>
      <w:del w:id="61" w:author="Charles Cao" w:date="2018-08-14T10:34:00Z">
        <w:r w:rsidR="00D06F83" w:rsidRPr="00A1645D" w:rsidDel="00687C63">
          <w:rPr>
            <w:sz w:val="24"/>
            <w:szCs w:val="24"/>
            <w:rPrChange w:id="62" w:author="Charles Cao" w:date="2018-08-15T13:16:00Z">
              <w:rPr>
                <w:sz w:val="24"/>
                <w:szCs w:val="24"/>
              </w:rPr>
            </w:rPrChange>
          </w:rPr>
          <w:delText>XXXX</w:delText>
        </w:r>
      </w:del>
      <w:ins w:id="63" w:author="Charles Cao" w:date="2018-08-14T10:34:00Z">
        <w:r w:rsidR="00687C63" w:rsidRPr="00A1645D">
          <w:rPr>
            <w:sz w:val="24"/>
            <w:szCs w:val="24"/>
            <w:rPrChange w:id="64" w:author="Charles Cao" w:date="2018-08-15T13:16:00Z">
              <w:rPr>
                <w:sz w:val="24"/>
                <w:szCs w:val="24"/>
              </w:rPr>
            </w:rPrChange>
          </w:rPr>
          <w:t>FEIHUI</w:t>
        </w:r>
      </w:ins>
      <w:r w:rsidRPr="00A1645D">
        <w:rPr>
          <w:sz w:val="24"/>
          <w:szCs w:val="24"/>
          <w:rPrChange w:id="65" w:author="Charles Cao" w:date="2018-08-15T13:16:00Z">
            <w:rPr>
              <w:sz w:val="24"/>
              <w:szCs w:val="24"/>
            </w:rPr>
          </w:rPrChange>
        </w:rPr>
        <w:t xml:space="preserve"> has access about that individual. Such personal information may include your name, address, telephone number and email address.</w:t>
      </w:r>
    </w:p>
    <w:p w14:paraId="22EE0AE6" w14:textId="77777777" w:rsidR="004E2226" w:rsidRPr="00C51E1F" w:rsidRDefault="004E2226" w:rsidP="004E2226">
      <w:pPr>
        <w:rPr>
          <w:sz w:val="24"/>
          <w:szCs w:val="24"/>
        </w:rPr>
      </w:pPr>
    </w:p>
    <w:p w14:paraId="2124CDA2" w14:textId="16935F63" w:rsidR="004E2226" w:rsidRPr="00C51E1F" w:rsidRDefault="004E2226" w:rsidP="004E2226">
      <w:pPr>
        <w:rPr>
          <w:sz w:val="24"/>
          <w:szCs w:val="24"/>
        </w:rPr>
      </w:pPr>
      <w:r w:rsidRPr="00C51E1F">
        <w:rPr>
          <w:sz w:val="24"/>
          <w:szCs w:val="24"/>
        </w:rPr>
        <w:t xml:space="preserve">By </w:t>
      </w:r>
      <w:proofErr w:type="gramStart"/>
      <w:r w:rsidRPr="00C51E1F">
        <w:rPr>
          <w:sz w:val="24"/>
          <w:szCs w:val="24"/>
        </w:rPr>
        <w:t>using</w:t>
      </w:r>
      <w:ins w:id="66" w:author="mi-li" w:date="2017-09-27T22:51:00Z">
        <w:r w:rsidR="00F86DBB">
          <w:rPr>
            <w:sz w:val="24"/>
            <w:szCs w:val="24"/>
          </w:rPr>
          <w:t>(</w:t>
        </w:r>
        <w:proofErr w:type="gramEnd"/>
        <w:r w:rsidR="00F86DBB">
          <w:rPr>
            <w:sz w:val="24"/>
            <w:szCs w:val="24"/>
          </w:rPr>
          <w:t>1)</w:t>
        </w:r>
      </w:ins>
      <w:r w:rsidRPr="00C51E1F">
        <w:rPr>
          <w:sz w:val="24"/>
          <w:szCs w:val="24"/>
        </w:rPr>
        <w:t xml:space="preserve"> </w:t>
      </w:r>
      <w:del w:id="67" w:author="Charles Cao" w:date="2018-08-14T10:34:00Z">
        <w:r w:rsidR="00D06F83" w:rsidRPr="00C51E1F" w:rsidDel="00687C63">
          <w:rPr>
            <w:sz w:val="24"/>
            <w:szCs w:val="24"/>
          </w:rPr>
          <w:delText>XXXX</w:delText>
        </w:r>
      </w:del>
      <w:ins w:id="68" w:author="Charles Cao" w:date="2018-08-14T10:34:00Z">
        <w:r w:rsidR="00687C63">
          <w:rPr>
            <w:sz w:val="24"/>
            <w:szCs w:val="24"/>
          </w:rPr>
          <w:t>FEIHUI</w:t>
        </w:r>
      </w:ins>
      <w:r w:rsidRPr="00C51E1F">
        <w:rPr>
          <w:sz w:val="24"/>
          <w:szCs w:val="24"/>
        </w:rPr>
        <w:t xml:space="preserve"> products and services</w:t>
      </w:r>
      <w:ins w:id="69" w:author="mi-li" w:date="2017-09-27T22:51:00Z">
        <w:r w:rsidR="00F86DBB">
          <w:rPr>
            <w:rFonts w:hint="eastAsia"/>
            <w:sz w:val="24"/>
            <w:szCs w:val="24"/>
          </w:rPr>
          <w:t>/</w:t>
        </w:r>
        <w:r w:rsidR="00F86DBB">
          <w:rPr>
            <w:rFonts w:hint="eastAsia"/>
            <w:sz w:val="24"/>
            <w:szCs w:val="24"/>
          </w:rPr>
          <w:t>（</w:t>
        </w:r>
        <w:r w:rsidR="00F86DBB">
          <w:rPr>
            <w:rFonts w:hint="eastAsia"/>
            <w:sz w:val="24"/>
            <w:szCs w:val="24"/>
          </w:rPr>
          <w:t>2</w:t>
        </w:r>
        <w:r w:rsidR="00F86DBB">
          <w:rPr>
            <w:rFonts w:hint="eastAsia"/>
            <w:sz w:val="24"/>
            <w:szCs w:val="24"/>
          </w:rPr>
          <w:t>）</w:t>
        </w:r>
        <w:del w:id="70" w:author="Charles Cao" w:date="2018-08-14T10:35:00Z">
          <w:r w:rsidR="00F86DBB" w:rsidDel="00862562">
            <w:rPr>
              <w:rFonts w:hint="eastAsia"/>
              <w:sz w:val="24"/>
              <w:szCs w:val="24"/>
            </w:rPr>
            <w:delText>YY</w:delText>
          </w:r>
        </w:del>
      </w:ins>
      <w:ins w:id="71" w:author="Charles Cao" w:date="2018-08-14T10:35:00Z">
        <w:r w:rsidR="00862562">
          <w:rPr>
            <w:rFonts w:hint="eastAsia"/>
            <w:sz w:val="24"/>
            <w:szCs w:val="24"/>
          </w:rPr>
          <w:t>ZHIRUI/ZHIYI</w:t>
        </w:r>
      </w:ins>
      <w:ins w:id="72" w:author="mi-li" w:date="2017-09-27T22:51:00Z">
        <w:r w:rsidR="00F86DBB">
          <w:rPr>
            <w:rFonts w:hint="eastAsia"/>
            <w:sz w:val="24"/>
            <w:szCs w:val="24"/>
          </w:rPr>
          <w:t xml:space="preserve"> </w:t>
        </w:r>
        <w:r w:rsidR="00F86DBB">
          <w:rPr>
            <w:sz w:val="24"/>
            <w:szCs w:val="24"/>
          </w:rPr>
          <w:t>software and services</w:t>
        </w:r>
      </w:ins>
      <w:r w:rsidRPr="00C51E1F">
        <w:rPr>
          <w:sz w:val="24"/>
          <w:szCs w:val="24"/>
        </w:rPr>
        <w:t>, you are deemed to have read, acknowledged and accepted all the provisions stated here in the Privacy Policy, including any changes we may make from time to time. We are committed to protecting the privacy, confidentiality and security of your personal information by complying with applicable laws, including your local data protection legislation. We are equally committed to ensuring that all our employees and agents uphold these obligations.</w:t>
      </w:r>
    </w:p>
    <w:p w14:paraId="1BF17C8C" w14:textId="77777777" w:rsidR="004E2226" w:rsidRPr="00C51E1F" w:rsidRDefault="004E2226" w:rsidP="004E2226">
      <w:pPr>
        <w:rPr>
          <w:sz w:val="24"/>
          <w:szCs w:val="24"/>
        </w:rPr>
      </w:pPr>
    </w:p>
    <w:p w14:paraId="1A43BF48" w14:textId="1C1AB3D2" w:rsidR="004E2226" w:rsidRPr="00C51E1F" w:rsidRDefault="004E2226" w:rsidP="004E2226">
      <w:pPr>
        <w:rPr>
          <w:sz w:val="24"/>
          <w:szCs w:val="24"/>
        </w:rPr>
      </w:pPr>
      <w:r w:rsidRPr="00C51E1F">
        <w:rPr>
          <w:sz w:val="24"/>
          <w:szCs w:val="24"/>
        </w:rPr>
        <w:t xml:space="preserve">Ultimately, what we want is the best for all our users. Should you have any concerns </w:t>
      </w:r>
      <w:r w:rsidRPr="00C51E1F">
        <w:rPr>
          <w:sz w:val="24"/>
          <w:szCs w:val="24"/>
        </w:rPr>
        <w:lastRenderedPageBreak/>
        <w:t xml:space="preserve">with our data handling practice as </w:t>
      </w:r>
      <w:proofErr w:type="spellStart"/>
      <w:r w:rsidRPr="00C51E1F">
        <w:rPr>
          <w:sz w:val="24"/>
          <w:szCs w:val="24"/>
        </w:rPr>
        <w:t>summarised</w:t>
      </w:r>
      <w:proofErr w:type="spellEnd"/>
      <w:r w:rsidRPr="00C51E1F">
        <w:rPr>
          <w:sz w:val="24"/>
          <w:szCs w:val="24"/>
        </w:rPr>
        <w:t xml:space="preserve"> in this Privacy Policy, please contact our Data Protection Officer at</w:t>
      </w:r>
      <w:commentRangeStart w:id="73"/>
      <w:r w:rsidRPr="00C51E1F">
        <w:rPr>
          <w:sz w:val="24"/>
          <w:szCs w:val="24"/>
        </w:rPr>
        <w:t xml:space="preserve"> </w:t>
      </w:r>
      <w:ins w:id="74" w:author="Charles Cao" w:date="2018-08-14T10:42:00Z">
        <w:r w:rsidR="00A32122" w:rsidRPr="00DF45C6">
          <w:rPr>
            <w:rFonts w:ascii="Arial" w:eastAsia="SimSun" w:hAnsi="Arial" w:cs="Arial" w:hint="eastAsia"/>
            <w:color w:val="000000"/>
            <w:kern w:val="0"/>
            <w:szCs w:val="21"/>
          </w:rPr>
          <w:t>privacy</w:t>
        </w:r>
        <w:r w:rsidR="00A32122" w:rsidRPr="00DF45C6">
          <w:rPr>
            <w:rFonts w:ascii="Arial" w:eastAsia="SimSun" w:hAnsi="Arial" w:cs="Arial"/>
            <w:color w:val="000000"/>
            <w:kern w:val="0"/>
            <w:szCs w:val="21"/>
          </w:rPr>
          <w:t>.feihui@signify.com</w:t>
        </w:r>
        <w:r w:rsidR="00A32122" w:rsidRPr="00C51E1F" w:rsidDel="00A32122">
          <w:rPr>
            <w:sz w:val="24"/>
            <w:szCs w:val="24"/>
          </w:rPr>
          <w:t xml:space="preserve"> </w:t>
        </w:r>
      </w:ins>
      <w:del w:id="75" w:author="Charles Cao" w:date="2018-08-14T10:42:00Z">
        <w:r w:rsidRPr="00C51E1F" w:rsidDel="00A32122">
          <w:rPr>
            <w:sz w:val="24"/>
            <w:szCs w:val="24"/>
          </w:rPr>
          <w:delText>privacy@</w:delText>
        </w:r>
      </w:del>
      <w:del w:id="76" w:author="Charles Cao" w:date="2018-08-14T10:34:00Z">
        <w:r w:rsidR="00D06F83" w:rsidRPr="00C51E1F" w:rsidDel="00687C63">
          <w:rPr>
            <w:sz w:val="24"/>
            <w:szCs w:val="24"/>
          </w:rPr>
          <w:delText>XXXX</w:delText>
        </w:r>
      </w:del>
      <w:del w:id="77" w:author="Charles Cao" w:date="2018-08-14T10:42:00Z">
        <w:r w:rsidRPr="00C51E1F" w:rsidDel="00A32122">
          <w:rPr>
            <w:sz w:val="24"/>
            <w:szCs w:val="24"/>
          </w:rPr>
          <w:delText xml:space="preserve">.com </w:delText>
        </w:r>
      </w:del>
      <w:commentRangeEnd w:id="73"/>
      <w:r w:rsidR="00290DE5" w:rsidRPr="00C51E1F">
        <w:rPr>
          <w:rStyle w:val="a3"/>
          <w:sz w:val="24"/>
          <w:szCs w:val="24"/>
        </w:rPr>
        <w:commentReference w:id="73"/>
      </w:r>
      <w:r w:rsidRPr="00C51E1F">
        <w:rPr>
          <w:sz w:val="24"/>
          <w:szCs w:val="24"/>
        </w:rPr>
        <w:t>to address your specific concerns. We will be happy to address them directly.</w:t>
      </w:r>
    </w:p>
    <w:p w14:paraId="340DFE61" w14:textId="77777777" w:rsidR="004E2226" w:rsidRPr="00C51E1F" w:rsidRDefault="004E2226" w:rsidP="004E2226">
      <w:pPr>
        <w:rPr>
          <w:sz w:val="24"/>
          <w:szCs w:val="24"/>
        </w:rPr>
      </w:pPr>
    </w:p>
    <w:p w14:paraId="11B7DE73" w14:textId="77777777" w:rsidR="00E8341B" w:rsidRPr="00C51E1F" w:rsidRDefault="00E8341B" w:rsidP="004E2226">
      <w:pPr>
        <w:rPr>
          <w:sz w:val="24"/>
          <w:szCs w:val="24"/>
        </w:rPr>
      </w:pPr>
    </w:p>
    <w:p w14:paraId="55DDA4D6" w14:textId="77777777" w:rsidR="004E2226" w:rsidRPr="00C51E1F" w:rsidRDefault="004E2226" w:rsidP="004E2226">
      <w:pPr>
        <w:rPr>
          <w:sz w:val="24"/>
          <w:szCs w:val="24"/>
        </w:rPr>
      </w:pPr>
      <w:r w:rsidRPr="00C51E1F">
        <w:rPr>
          <w:sz w:val="24"/>
          <w:szCs w:val="24"/>
        </w:rPr>
        <w:t>WHAT INFORMATION IS COLLECTED AND HOW DO WE USE IT?</w:t>
      </w:r>
    </w:p>
    <w:p w14:paraId="33099563" w14:textId="77777777" w:rsidR="004E2226" w:rsidRPr="00C51E1F" w:rsidRDefault="004E2226" w:rsidP="004E2226">
      <w:pPr>
        <w:rPr>
          <w:sz w:val="24"/>
          <w:szCs w:val="24"/>
        </w:rPr>
      </w:pPr>
    </w:p>
    <w:p w14:paraId="11B4C32C" w14:textId="77777777" w:rsidR="004E2226" w:rsidRPr="00C51E1F" w:rsidRDefault="004E2226" w:rsidP="004E2226">
      <w:pPr>
        <w:rPr>
          <w:sz w:val="24"/>
          <w:szCs w:val="24"/>
        </w:rPr>
      </w:pPr>
      <w:r w:rsidRPr="00C51E1F">
        <w:rPr>
          <w:sz w:val="24"/>
          <w:szCs w:val="24"/>
        </w:rPr>
        <w:t>TYPES OF INFORMATION COLLECTED</w:t>
      </w:r>
    </w:p>
    <w:p w14:paraId="5EB0180B" w14:textId="77777777" w:rsidR="004E2226" w:rsidRPr="00C51E1F" w:rsidRDefault="004E2226" w:rsidP="004E2226">
      <w:pPr>
        <w:rPr>
          <w:sz w:val="24"/>
          <w:szCs w:val="24"/>
        </w:rPr>
      </w:pPr>
    </w:p>
    <w:p w14:paraId="24974C84" w14:textId="77777777" w:rsidR="004E2226" w:rsidRPr="00C51E1F" w:rsidRDefault="004E2226" w:rsidP="004E2226">
      <w:pPr>
        <w:rPr>
          <w:sz w:val="24"/>
          <w:szCs w:val="24"/>
        </w:rPr>
      </w:pPr>
      <w:r w:rsidRPr="00C51E1F">
        <w:rPr>
          <w:sz w:val="24"/>
          <w:szCs w:val="24"/>
        </w:rPr>
        <w:t>In order to provide our services to you, we will ask you to provide personal information that is necessary to provide those services to you. If you do not provide your personal information, we may not be able to provide you with our products or services.</w:t>
      </w:r>
    </w:p>
    <w:p w14:paraId="5B5F3AB8" w14:textId="77777777" w:rsidR="004E2226" w:rsidRPr="00C51E1F" w:rsidRDefault="004E2226" w:rsidP="004E2226">
      <w:pPr>
        <w:rPr>
          <w:sz w:val="24"/>
          <w:szCs w:val="24"/>
        </w:rPr>
      </w:pPr>
    </w:p>
    <w:p w14:paraId="6F5C8BB8" w14:textId="77777777" w:rsidR="004E2226" w:rsidRPr="00C51E1F" w:rsidRDefault="004E2226" w:rsidP="004E2226">
      <w:pPr>
        <w:rPr>
          <w:sz w:val="24"/>
          <w:szCs w:val="24"/>
        </w:rPr>
      </w:pPr>
      <w:r w:rsidRPr="00C51E1F">
        <w:rPr>
          <w:sz w:val="24"/>
          <w:szCs w:val="24"/>
        </w:rPr>
        <w:t>We may collect the following types of information (which may or may not be personal information):</w:t>
      </w:r>
    </w:p>
    <w:p w14:paraId="4C68FABE" w14:textId="77777777" w:rsidR="004E2226" w:rsidRPr="00C51E1F" w:rsidRDefault="004E2226" w:rsidP="004E2226">
      <w:pPr>
        <w:rPr>
          <w:sz w:val="24"/>
          <w:szCs w:val="24"/>
        </w:rPr>
      </w:pPr>
    </w:p>
    <w:p w14:paraId="72683040" w14:textId="255FA911" w:rsidR="004E2226" w:rsidRPr="001E2E21" w:rsidRDefault="004E2226" w:rsidP="004E2226">
      <w:pPr>
        <w:rPr>
          <w:sz w:val="24"/>
          <w:szCs w:val="24"/>
        </w:rPr>
      </w:pPr>
      <w:commentRangeStart w:id="78"/>
      <w:r w:rsidRPr="001E2E21">
        <w:rPr>
          <w:b/>
          <w:sz w:val="24"/>
          <w:szCs w:val="24"/>
        </w:rPr>
        <w:t xml:space="preserve">Information you provide to us or upload </w:t>
      </w:r>
      <w:r w:rsidRPr="001E2E21">
        <w:rPr>
          <w:sz w:val="24"/>
          <w:szCs w:val="24"/>
        </w:rPr>
        <w:t xml:space="preserve">(including your contact details): we may collect any and all personal information you provide to us, like your name, mobile phone number, email address, delivery address, Mi Account details (e.g. your security related information, name, birthday, gender), order, invoicing details, materials or data you may sync through Mi Cloud or other apps (e.g. photos, contact lists), information in relation to creating an account and participating in the MIUI Forum or other </w:t>
      </w:r>
      <w:del w:id="79" w:author="Charles Cao" w:date="2018-08-14T10:34:00Z">
        <w:r w:rsidR="00D06F83" w:rsidRPr="001E2E21" w:rsidDel="00687C63">
          <w:rPr>
            <w:sz w:val="24"/>
            <w:szCs w:val="24"/>
          </w:rPr>
          <w:delText>XXXX</w:delText>
        </w:r>
      </w:del>
      <w:ins w:id="80" w:author="Charles Cao" w:date="2018-08-14T10:34:00Z">
        <w:r w:rsidR="00687C63" w:rsidRPr="001E2E21">
          <w:rPr>
            <w:sz w:val="24"/>
            <w:szCs w:val="24"/>
          </w:rPr>
          <w:t>FEIHUI</w:t>
        </w:r>
      </w:ins>
      <w:r w:rsidRPr="001E2E21">
        <w:rPr>
          <w:sz w:val="24"/>
          <w:szCs w:val="24"/>
        </w:rPr>
        <w:t xml:space="preserve"> platforms, phone numbers you insert into your contacts or to send a message, feedback, and any other information you provide us.</w:t>
      </w:r>
    </w:p>
    <w:p w14:paraId="220FF04D" w14:textId="1E70DE05" w:rsidR="004E2226" w:rsidRPr="00C51E1F" w:rsidDel="00F05BB3" w:rsidRDefault="004E2226" w:rsidP="004E2226">
      <w:pPr>
        <w:rPr>
          <w:del w:id="81" w:author="Charles Cao" w:date="2018-08-14T11:13:00Z"/>
          <w:sz w:val="24"/>
          <w:szCs w:val="24"/>
        </w:rPr>
      </w:pPr>
      <w:del w:id="82" w:author="Charles Cao" w:date="2018-08-14T11:13:00Z">
        <w:r w:rsidRPr="00CA3B3C" w:rsidDel="00F05BB3">
          <w:rPr>
            <w:b/>
            <w:sz w:val="24"/>
            <w:szCs w:val="24"/>
            <w:highlight w:val="yellow"/>
            <w:rPrChange w:id="83" w:author="Charles Cao" w:date="2018-08-14T11:10:00Z">
              <w:rPr>
                <w:b/>
                <w:sz w:val="24"/>
                <w:szCs w:val="24"/>
              </w:rPr>
            </w:rPrChange>
          </w:rPr>
          <w:delText>Device or SIM-related information</w:delText>
        </w:r>
        <w:r w:rsidRPr="00CA3B3C" w:rsidDel="00F05BB3">
          <w:rPr>
            <w:sz w:val="24"/>
            <w:szCs w:val="24"/>
            <w:highlight w:val="yellow"/>
            <w:rPrChange w:id="84" w:author="Charles Cao" w:date="2018-08-14T11:10:00Z">
              <w:rPr>
                <w:sz w:val="24"/>
                <w:szCs w:val="24"/>
              </w:rPr>
            </w:rPrChange>
          </w:rPr>
          <w:delText xml:space="preserve">: </w:delText>
        </w:r>
        <w:r w:rsidR="0005431C" w:rsidRPr="00CA3B3C" w:rsidDel="00F05BB3">
          <w:rPr>
            <w:sz w:val="24"/>
            <w:szCs w:val="24"/>
            <w:highlight w:val="yellow"/>
            <w:rPrChange w:id="85" w:author="Charles Cao" w:date="2018-08-14T11:10:00Z">
              <w:rPr>
                <w:sz w:val="24"/>
                <w:szCs w:val="24"/>
              </w:rPr>
            </w:rPrChange>
          </w:rPr>
          <w:delText>i</w:delText>
        </w:r>
        <w:r w:rsidRPr="00CA3B3C" w:rsidDel="00F05BB3">
          <w:rPr>
            <w:sz w:val="24"/>
            <w:szCs w:val="24"/>
            <w:highlight w:val="yellow"/>
            <w:rPrChange w:id="86" w:author="Charles Cao" w:date="2018-08-14T11:10:00Z">
              <w:rPr>
                <w:sz w:val="24"/>
                <w:szCs w:val="24"/>
              </w:rPr>
            </w:rPrChange>
          </w:rPr>
          <w:delText>nformation related to your device. For example, IMEI number, IMSI number, MAC address, MIUI version, Android version, device manufacturer details and model name, network operator.</w:delText>
        </w:r>
      </w:del>
    </w:p>
    <w:p w14:paraId="588286EC" w14:textId="77777777" w:rsidR="004E2226" w:rsidRPr="00C51E1F" w:rsidRDefault="004E2226" w:rsidP="004E2226">
      <w:pPr>
        <w:rPr>
          <w:sz w:val="24"/>
          <w:szCs w:val="24"/>
        </w:rPr>
      </w:pPr>
      <w:r w:rsidRPr="00C51E1F">
        <w:rPr>
          <w:b/>
          <w:sz w:val="24"/>
          <w:szCs w:val="24"/>
        </w:rPr>
        <w:t>Information specific to you that may be assigned by us</w:t>
      </w:r>
      <w:r w:rsidRPr="00C51E1F">
        <w:rPr>
          <w:sz w:val="24"/>
          <w:szCs w:val="24"/>
        </w:rPr>
        <w:t>: we may collect and use information such as your Mi Account ID.</w:t>
      </w:r>
    </w:p>
    <w:p w14:paraId="227EFA7B" w14:textId="77777777" w:rsidR="004E2226" w:rsidRPr="00C51E1F" w:rsidRDefault="004E2226" w:rsidP="004E2226">
      <w:pPr>
        <w:rPr>
          <w:sz w:val="24"/>
          <w:szCs w:val="24"/>
        </w:rPr>
      </w:pPr>
      <w:r w:rsidRPr="00C51E1F">
        <w:rPr>
          <w:b/>
          <w:sz w:val="24"/>
          <w:szCs w:val="24"/>
        </w:rPr>
        <w:t>Location information</w:t>
      </w:r>
      <w:r w:rsidRPr="00C51E1F">
        <w:rPr>
          <w:sz w:val="24"/>
          <w:szCs w:val="24"/>
        </w:rPr>
        <w:t xml:space="preserve"> (only for specific services/functionalities): various types of information on your location. For example, country code, city code, mobile network code, cell identity, longitude and latitude information, language settings.</w:t>
      </w:r>
    </w:p>
    <w:p w14:paraId="7C5C05FD" w14:textId="57830020" w:rsidR="004E2226" w:rsidRPr="00C51E1F" w:rsidDel="00171E12" w:rsidRDefault="004E2226" w:rsidP="004E2226">
      <w:pPr>
        <w:rPr>
          <w:del w:id="87" w:author="Charles Cao" w:date="2018-08-14T11:17:00Z"/>
          <w:sz w:val="24"/>
          <w:szCs w:val="24"/>
        </w:rPr>
      </w:pPr>
      <w:del w:id="88" w:author="Charles Cao" w:date="2018-08-14T11:17:00Z">
        <w:r w:rsidRPr="00C51E1F" w:rsidDel="00171E12">
          <w:rPr>
            <w:b/>
            <w:sz w:val="24"/>
            <w:szCs w:val="24"/>
          </w:rPr>
          <w:delText>Log information</w:delText>
        </w:r>
        <w:r w:rsidRPr="00C51E1F" w:rsidDel="00171E12">
          <w:rPr>
            <w:sz w:val="24"/>
            <w:szCs w:val="24"/>
          </w:rPr>
          <w:delText>: information related to your use of certain functions, apps and websites. For example, cookies and other anonymous identifier technologies, IP addresses, temporary message history, standard system logs.</w:delText>
        </w:r>
      </w:del>
    </w:p>
    <w:p w14:paraId="715EBBC9" w14:textId="77777777" w:rsidR="004E2226" w:rsidRPr="00C51E1F" w:rsidRDefault="004E2226" w:rsidP="004E2226">
      <w:pPr>
        <w:rPr>
          <w:sz w:val="24"/>
          <w:szCs w:val="24"/>
        </w:rPr>
      </w:pPr>
      <w:r w:rsidRPr="00C51E1F">
        <w:rPr>
          <w:b/>
          <w:sz w:val="24"/>
          <w:szCs w:val="24"/>
        </w:rPr>
        <w:t>Other information</w:t>
      </w:r>
      <w:r w:rsidRPr="00C51E1F">
        <w:rPr>
          <w:sz w:val="24"/>
          <w:szCs w:val="24"/>
        </w:rPr>
        <w:t>: environmental characteristics value (ECV) (i.e. value generated from Mi Account ID, phone device ID, connected Wi-Fi ID and location value).</w:t>
      </w:r>
    </w:p>
    <w:p w14:paraId="5A56F80B" w14:textId="61E5A938" w:rsidR="004E2226" w:rsidRPr="00C51E1F" w:rsidRDefault="004E2226" w:rsidP="004E2226">
      <w:pPr>
        <w:rPr>
          <w:sz w:val="24"/>
          <w:szCs w:val="24"/>
        </w:rPr>
      </w:pPr>
      <w:commentRangeStart w:id="89"/>
      <w:r w:rsidRPr="00C51E1F">
        <w:rPr>
          <w:sz w:val="24"/>
          <w:szCs w:val="24"/>
        </w:rPr>
        <w:t xml:space="preserve">We may also collect other types of information which are not linked to an individual and which is anonymous. For example, the device model and system version number of the user’s </w:t>
      </w:r>
      <w:del w:id="90" w:author="Charles Cao" w:date="2018-08-14T10:34:00Z">
        <w:r w:rsidR="00D06F83" w:rsidRPr="00C51E1F" w:rsidDel="00687C63">
          <w:rPr>
            <w:sz w:val="24"/>
            <w:szCs w:val="24"/>
          </w:rPr>
          <w:delText>XXXX</w:delText>
        </w:r>
      </w:del>
      <w:ins w:id="91" w:author="Charles Cao" w:date="2018-08-14T10:34:00Z">
        <w:r w:rsidR="00687C63">
          <w:rPr>
            <w:sz w:val="24"/>
            <w:szCs w:val="24"/>
          </w:rPr>
          <w:t>FEIHUI</w:t>
        </w:r>
      </w:ins>
      <w:r w:rsidRPr="00C51E1F">
        <w:rPr>
          <w:sz w:val="24"/>
          <w:szCs w:val="24"/>
        </w:rPr>
        <w:t xml:space="preserve"> mobile phone device may be collected when using a </w:t>
      </w:r>
      <w:proofErr w:type="gramStart"/>
      <w:r w:rsidRPr="00C51E1F">
        <w:rPr>
          <w:sz w:val="24"/>
          <w:szCs w:val="24"/>
        </w:rPr>
        <w:t>particular service</w:t>
      </w:r>
      <w:proofErr w:type="gramEnd"/>
      <w:r w:rsidRPr="00C51E1F">
        <w:rPr>
          <w:sz w:val="24"/>
          <w:szCs w:val="24"/>
        </w:rPr>
        <w:t>. Such information is collected in order to improve the services we provide to you. The type and amount of information collected will depend on how you use, opt-in or participate in our products and/or services.</w:t>
      </w:r>
      <w:commentRangeEnd w:id="78"/>
      <w:r w:rsidR="00383EE4">
        <w:rPr>
          <w:rStyle w:val="a3"/>
        </w:rPr>
        <w:commentReference w:id="78"/>
      </w:r>
      <w:commentRangeEnd w:id="89"/>
      <w:r w:rsidR="00941E66">
        <w:rPr>
          <w:rStyle w:val="a3"/>
        </w:rPr>
        <w:commentReference w:id="89"/>
      </w:r>
    </w:p>
    <w:p w14:paraId="557698BC" w14:textId="77777777" w:rsidR="004E2226" w:rsidRPr="00C51E1F" w:rsidRDefault="004E2226" w:rsidP="004E2226">
      <w:pPr>
        <w:rPr>
          <w:sz w:val="24"/>
          <w:szCs w:val="24"/>
        </w:rPr>
      </w:pPr>
    </w:p>
    <w:p w14:paraId="41CE3CDD" w14:textId="77777777" w:rsidR="004E2226" w:rsidRPr="00C51E1F" w:rsidRDefault="004E2226" w:rsidP="004E2226">
      <w:pPr>
        <w:rPr>
          <w:sz w:val="24"/>
          <w:szCs w:val="24"/>
        </w:rPr>
      </w:pPr>
      <w:r w:rsidRPr="00C51E1F">
        <w:rPr>
          <w:sz w:val="24"/>
          <w:szCs w:val="24"/>
        </w:rPr>
        <w:t>HOW THE PERSONAL INFORMATION IS USED</w:t>
      </w:r>
    </w:p>
    <w:p w14:paraId="2001B896" w14:textId="77777777" w:rsidR="004E2226" w:rsidRPr="00C51E1F" w:rsidRDefault="004E2226" w:rsidP="004E2226">
      <w:pPr>
        <w:rPr>
          <w:sz w:val="24"/>
          <w:szCs w:val="24"/>
        </w:rPr>
      </w:pPr>
    </w:p>
    <w:p w14:paraId="7D132536" w14:textId="77777777" w:rsidR="004E2226" w:rsidRPr="00C51E1F" w:rsidRDefault="004E2226" w:rsidP="004E2226">
      <w:pPr>
        <w:rPr>
          <w:sz w:val="24"/>
          <w:szCs w:val="24"/>
        </w:rPr>
      </w:pPr>
      <w:r w:rsidRPr="00C51E1F">
        <w:rPr>
          <w:sz w:val="24"/>
          <w:szCs w:val="24"/>
        </w:rPr>
        <w:t xml:space="preserve">Personal information is collected for providing services and / or products to you, and legal compliance on our part under applicable laws. You hereby consent that we may process and disclose personal information to our affiliated companies (which are in the communications, social media, technology and cloud businesses), Third Party </w:t>
      </w:r>
      <w:r w:rsidRPr="00C51E1F">
        <w:rPr>
          <w:sz w:val="24"/>
          <w:szCs w:val="24"/>
        </w:rPr>
        <w:lastRenderedPageBreak/>
        <w:t>Service Providers (defined below) for the purposes stated in this Privacy Policy.</w:t>
      </w:r>
    </w:p>
    <w:p w14:paraId="628776D6" w14:textId="77777777" w:rsidR="004E2226" w:rsidRPr="00C51E1F" w:rsidRDefault="004E2226" w:rsidP="004E2226">
      <w:pPr>
        <w:rPr>
          <w:sz w:val="24"/>
          <w:szCs w:val="24"/>
        </w:rPr>
      </w:pPr>
    </w:p>
    <w:p w14:paraId="01E6D114" w14:textId="77777777" w:rsidR="004E2226" w:rsidRPr="00C51E1F" w:rsidRDefault="004E2226" w:rsidP="004E2226">
      <w:pPr>
        <w:rPr>
          <w:sz w:val="24"/>
          <w:szCs w:val="24"/>
        </w:rPr>
      </w:pPr>
      <w:r w:rsidRPr="00C51E1F">
        <w:rPr>
          <w:sz w:val="24"/>
          <w:szCs w:val="24"/>
        </w:rPr>
        <w:t>We may use your personal information for the following purposes:</w:t>
      </w:r>
    </w:p>
    <w:p w14:paraId="0EEF9DDF" w14:textId="77777777" w:rsidR="004E2226" w:rsidRPr="00C51E1F" w:rsidRDefault="004E2226" w:rsidP="004E2226">
      <w:pPr>
        <w:rPr>
          <w:sz w:val="24"/>
          <w:szCs w:val="24"/>
        </w:rPr>
      </w:pPr>
    </w:p>
    <w:p w14:paraId="198830EF" w14:textId="77777777" w:rsidR="004E2226" w:rsidRPr="00C51E1F" w:rsidRDefault="004E2226" w:rsidP="004C334B">
      <w:pPr>
        <w:pStyle w:val="aa"/>
        <w:numPr>
          <w:ilvl w:val="0"/>
          <w:numId w:val="1"/>
        </w:numPr>
        <w:ind w:firstLineChars="0"/>
        <w:rPr>
          <w:sz w:val="24"/>
          <w:szCs w:val="24"/>
        </w:rPr>
      </w:pPr>
      <w:r w:rsidRPr="00C51E1F">
        <w:rPr>
          <w:sz w:val="24"/>
          <w:szCs w:val="24"/>
        </w:rPr>
        <w:t>Providing, processing, maintaining, improving and developing our goods and/or services to you, including after-sales and customer support and for services on your device or through our websites.</w:t>
      </w:r>
    </w:p>
    <w:p w14:paraId="18C9FECB" w14:textId="77777777" w:rsidR="004E2226" w:rsidRPr="00C51E1F" w:rsidRDefault="004E2226" w:rsidP="004C334B">
      <w:pPr>
        <w:pStyle w:val="aa"/>
        <w:numPr>
          <w:ilvl w:val="0"/>
          <w:numId w:val="1"/>
        </w:numPr>
        <w:ind w:firstLineChars="0"/>
        <w:rPr>
          <w:sz w:val="24"/>
          <w:szCs w:val="24"/>
        </w:rPr>
      </w:pPr>
      <w:r w:rsidRPr="00C51E1F">
        <w:rPr>
          <w:sz w:val="24"/>
          <w:szCs w:val="24"/>
        </w:rPr>
        <w:t>Communicating with you about your device, service or any general queries, such as updates, customer inquiry support, information about our events, notices.</w:t>
      </w:r>
    </w:p>
    <w:p w14:paraId="18406D8B" w14:textId="77777777" w:rsidR="004E2226" w:rsidRPr="00C51E1F" w:rsidRDefault="004E2226" w:rsidP="004C334B">
      <w:pPr>
        <w:pStyle w:val="aa"/>
        <w:numPr>
          <w:ilvl w:val="0"/>
          <w:numId w:val="1"/>
        </w:numPr>
        <w:ind w:firstLineChars="0"/>
        <w:rPr>
          <w:sz w:val="24"/>
          <w:szCs w:val="24"/>
        </w:rPr>
      </w:pPr>
      <w:r w:rsidRPr="00C51E1F">
        <w:rPr>
          <w:sz w:val="24"/>
          <w:szCs w:val="24"/>
        </w:rPr>
        <w:t>Conducting marketing related activities, such as providing marketing and promotional materials and updates. For more information on marketing and promotional activities, please refer to the Direct Marketing section below.</w:t>
      </w:r>
    </w:p>
    <w:p w14:paraId="7AB71F05" w14:textId="77777777" w:rsidR="004E2226" w:rsidRPr="00C51E1F" w:rsidRDefault="004E2226" w:rsidP="004C334B">
      <w:pPr>
        <w:pStyle w:val="aa"/>
        <w:numPr>
          <w:ilvl w:val="0"/>
          <w:numId w:val="1"/>
        </w:numPr>
        <w:ind w:firstLineChars="0"/>
        <w:rPr>
          <w:sz w:val="24"/>
          <w:szCs w:val="24"/>
        </w:rPr>
      </w:pPr>
      <w:r w:rsidRPr="00C51E1F">
        <w:rPr>
          <w:sz w:val="24"/>
          <w:szCs w:val="24"/>
        </w:rPr>
        <w:t>Allowing you to post comments in public forums.</w:t>
      </w:r>
    </w:p>
    <w:p w14:paraId="5E2E057D" w14:textId="77777777" w:rsidR="004E2226" w:rsidRPr="00C51E1F" w:rsidRDefault="004E2226" w:rsidP="004C334B">
      <w:pPr>
        <w:pStyle w:val="aa"/>
        <w:numPr>
          <w:ilvl w:val="0"/>
          <w:numId w:val="1"/>
        </w:numPr>
        <w:ind w:firstLineChars="0"/>
        <w:rPr>
          <w:sz w:val="24"/>
          <w:szCs w:val="24"/>
        </w:rPr>
      </w:pPr>
      <w:r w:rsidRPr="00C51E1F">
        <w:rPr>
          <w:sz w:val="24"/>
          <w:szCs w:val="24"/>
        </w:rPr>
        <w:t>Conducting promotional activities, such as sweepstakes and Facebook events.</w:t>
      </w:r>
    </w:p>
    <w:p w14:paraId="26958439" w14:textId="77777777" w:rsidR="004E2226" w:rsidRPr="00C51E1F" w:rsidRDefault="004E2226" w:rsidP="004C334B">
      <w:pPr>
        <w:pStyle w:val="aa"/>
        <w:numPr>
          <w:ilvl w:val="0"/>
          <w:numId w:val="1"/>
        </w:numPr>
        <w:ind w:firstLineChars="0"/>
        <w:rPr>
          <w:sz w:val="24"/>
          <w:szCs w:val="24"/>
        </w:rPr>
      </w:pPr>
      <w:proofErr w:type="spellStart"/>
      <w:r w:rsidRPr="00C51E1F">
        <w:rPr>
          <w:sz w:val="24"/>
          <w:szCs w:val="24"/>
        </w:rPr>
        <w:t>Analysing</w:t>
      </w:r>
      <w:proofErr w:type="spellEnd"/>
      <w:r w:rsidRPr="00C51E1F">
        <w:rPr>
          <w:sz w:val="24"/>
          <w:szCs w:val="24"/>
        </w:rPr>
        <w:t xml:space="preserve"> and developing statistical information on use of our products and services to better improve our products and services.</w:t>
      </w:r>
    </w:p>
    <w:p w14:paraId="50FE4331" w14:textId="20487BF7" w:rsidR="004E2226" w:rsidRPr="00C51E1F" w:rsidDel="00E97C04" w:rsidRDefault="004E2226" w:rsidP="004C334B">
      <w:pPr>
        <w:pStyle w:val="aa"/>
        <w:numPr>
          <w:ilvl w:val="0"/>
          <w:numId w:val="1"/>
        </w:numPr>
        <w:ind w:firstLineChars="0"/>
        <w:rPr>
          <w:del w:id="92" w:author="Charles Cao" w:date="2018-08-14T12:59:00Z"/>
          <w:sz w:val="24"/>
          <w:szCs w:val="24"/>
        </w:rPr>
      </w:pPr>
      <w:del w:id="93" w:author="Charles Cao" w:date="2018-08-14T12:59:00Z">
        <w:r w:rsidRPr="00C51E1F" w:rsidDel="00E97C04">
          <w:rPr>
            <w:sz w:val="24"/>
            <w:szCs w:val="24"/>
          </w:rPr>
          <w:delText>Storing and maintaining information about you for our business operations or legal obligations.</w:delText>
        </w:r>
      </w:del>
    </w:p>
    <w:p w14:paraId="45648964" w14:textId="77777777" w:rsidR="004C334B" w:rsidRPr="00C51E1F" w:rsidRDefault="004C334B" w:rsidP="004E2226">
      <w:pPr>
        <w:rPr>
          <w:sz w:val="24"/>
          <w:szCs w:val="24"/>
        </w:rPr>
      </w:pPr>
    </w:p>
    <w:p w14:paraId="3CF78BF5" w14:textId="3A4F56C7" w:rsidR="004E2226" w:rsidRPr="00336787" w:rsidDel="00AD6AB3" w:rsidRDefault="004E2226" w:rsidP="004E2226">
      <w:pPr>
        <w:rPr>
          <w:del w:id="94" w:author="Charles Cao" w:date="2018-08-15T13:12:00Z"/>
          <w:strike/>
          <w:sz w:val="24"/>
          <w:szCs w:val="24"/>
          <w:highlight w:val="yellow"/>
          <w:rPrChange w:id="95" w:author="Charles Cao" w:date="2018-08-14T11:34:00Z">
            <w:rPr>
              <w:del w:id="96" w:author="Charles Cao" w:date="2018-08-15T13:12:00Z"/>
              <w:sz w:val="24"/>
              <w:szCs w:val="24"/>
            </w:rPr>
          </w:rPrChange>
        </w:rPr>
      </w:pPr>
      <w:del w:id="97" w:author="Charles Cao" w:date="2018-08-15T13:12:00Z">
        <w:r w:rsidRPr="00336787" w:rsidDel="00AD6AB3">
          <w:rPr>
            <w:strike/>
            <w:sz w:val="24"/>
            <w:szCs w:val="24"/>
            <w:highlight w:val="yellow"/>
            <w:rPrChange w:id="98" w:author="Charles Cao" w:date="2018-08-14T11:34:00Z">
              <w:rPr>
                <w:sz w:val="24"/>
                <w:szCs w:val="24"/>
              </w:rPr>
            </w:rPrChange>
          </w:rPr>
          <w:delText xml:space="preserve">Here are more details on how we use your information (which may include personal information) </w:delText>
        </w:r>
      </w:del>
    </w:p>
    <w:p w14:paraId="7FC10C8B" w14:textId="10C0E6B0" w:rsidR="004C334B" w:rsidRPr="00336787" w:rsidDel="00AD6AB3" w:rsidRDefault="004C334B" w:rsidP="004E2226">
      <w:pPr>
        <w:rPr>
          <w:del w:id="99" w:author="Charles Cao" w:date="2018-08-15T13:12:00Z"/>
          <w:strike/>
          <w:sz w:val="24"/>
          <w:szCs w:val="24"/>
          <w:highlight w:val="yellow"/>
          <w:rPrChange w:id="100" w:author="Charles Cao" w:date="2018-08-14T11:34:00Z">
            <w:rPr>
              <w:del w:id="101" w:author="Charles Cao" w:date="2018-08-15T13:12:00Z"/>
              <w:sz w:val="24"/>
              <w:szCs w:val="24"/>
            </w:rPr>
          </w:rPrChange>
        </w:rPr>
      </w:pPr>
    </w:p>
    <w:p w14:paraId="2C0B28D5" w14:textId="5B2BF4F0" w:rsidR="004E2226" w:rsidRPr="00336787" w:rsidDel="00AD6AB3" w:rsidRDefault="004E2226" w:rsidP="004C334B">
      <w:pPr>
        <w:pStyle w:val="aa"/>
        <w:numPr>
          <w:ilvl w:val="0"/>
          <w:numId w:val="2"/>
        </w:numPr>
        <w:ind w:firstLineChars="0"/>
        <w:rPr>
          <w:del w:id="102" w:author="Charles Cao" w:date="2018-08-15T13:12:00Z"/>
          <w:strike/>
          <w:sz w:val="24"/>
          <w:szCs w:val="24"/>
          <w:highlight w:val="yellow"/>
          <w:rPrChange w:id="103" w:author="Charles Cao" w:date="2018-08-14T11:34:00Z">
            <w:rPr>
              <w:del w:id="104" w:author="Charles Cao" w:date="2018-08-15T13:12:00Z"/>
              <w:sz w:val="24"/>
              <w:szCs w:val="24"/>
            </w:rPr>
          </w:rPrChange>
        </w:rPr>
      </w:pPr>
      <w:del w:id="105" w:author="Charles Cao" w:date="2018-08-15T13:12:00Z">
        <w:r w:rsidRPr="00336787" w:rsidDel="00AD6AB3">
          <w:rPr>
            <w:strike/>
            <w:sz w:val="24"/>
            <w:szCs w:val="24"/>
            <w:highlight w:val="yellow"/>
            <w:rPrChange w:id="106" w:author="Charles Cao" w:date="2018-08-14T11:34:00Z">
              <w:rPr>
                <w:sz w:val="24"/>
                <w:szCs w:val="24"/>
              </w:rPr>
            </w:rPrChange>
          </w:rPr>
          <w:delText>Setting up your Mi Account. Personal information collected when creating a Mi Account on our web sites or through our mobile devices is used for creating the personal Mi Account and profile page for the user.</w:delText>
        </w:r>
      </w:del>
    </w:p>
    <w:p w14:paraId="432A426E" w14:textId="6D4D17D8" w:rsidR="004E2226" w:rsidRPr="00336787" w:rsidDel="00AD6AB3" w:rsidRDefault="004E2226" w:rsidP="004C334B">
      <w:pPr>
        <w:pStyle w:val="aa"/>
        <w:numPr>
          <w:ilvl w:val="0"/>
          <w:numId w:val="2"/>
        </w:numPr>
        <w:ind w:firstLineChars="0"/>
        <w:rPr>
          <w:del w:id="107" w:author="Charles Cao" w:date="2018-08-15T13:12:00Z"/>
          <w:strike/>
          <w:sz w:val="24"/>
          <w:szCs w:val="24"/>
          <w:highlight w:val="yellow"/>
          <w:rPrChange w:id="108" w:author="Charles Cao" w:date="2018-08-14T11:34:00Z">
            <w:rPr>
              <w:del w:id="109" w:author="Charles Cao" w:date="2018-08-15T13:12:00Z"/>
              <w:sz w:val="24"/>
              <w:szCs w:val="24"/>
            </w:rPr>
          </w:rPrChange>
        </w:rPr>
      </w:pPr>
      <w:del w:id="110" w:author="Charles Cao" w:date="2018-08-15T13:12:00Z">
        <w:r w:rsidRPr="00336787" w:rsidDel="00AD6AB3">
          <w:rPr>
            <w:strike/>
            <w:sz w:val="24"/>
            <w:szCs w:val="24"/>
            <w:highlight w:val="yellow"/>
            <w:rPrChange w:id="111" w:author="Charles Cao" w:date="2018-08-14T11:34:00Z">
              <w:rPr>
                <w:sz w:val="24"/>
                <w:szCs w:val="24"/>
              </w:rPr>
            </w:rPrChange>
          </w:rPr>
          <w:delText>Processing your purchase orders. Information relating to e-commerce orders may be used for processing the purchase order and related after-sales services, including customer support and re-delivery. In addition, the order number is used to cross check the order with the delivery partner as well as the actual delivery of the parcel. The receipt details, including name, address, phone number and postal code are for delivery purposes. The email address is used to send parcel tracking information to the user. The list of purchased item(s) is used for printing the invoice and allowing users to see what is in the parcel.</w:delText>
        </w:r>
      </w:del>
    </w:p>
    <w:p w14:paraId="474341A3" w14:textId="2F07BF59" w:rsidR="004E2226" w:rsidRPr="00336787" w:rsidDel="00AD6AB3" w:rsidRDefault="004E2226" w:rsidP="004C334B">
      <w:pPr>
        <w:pStyle w:val="aa"/>
        <w:numPr>
          <w:ilvl w:val="0"/>
          <w:numId w:val="2"/>
        </w:numPr>
        <w:ind w:firstLineChars="0"/>
        <w:rPr>
          <w:del w:id="112" w:author="Charles Cao" w:date="2018-08-15T13:12:00Z"/>
          <w:strike/>
          <w:sz w:val="24"/>
          <w:szCs w:val="24"/>
          <w:highlight w:val="yellow"/>
          <w:rPrChange w:id="113" w:author="Charles Cao" w:date="2018-08-14T11:34:00Z">
            <w:rPr>
              <w:del w:id="114" w:author="Charles Cao" w:date="2018-08-15T13:12:00Z"/>
              <w:sz w:val="24"/>
              <w:szCs w:val="24"/>
            </w:rPr>
          </w:rPrChange>
        </w:rPr>
      </w:pPr>
      <w:del w:id="115" w:author="Charles Cao" w:date="2018-08-15T13:12:00Z">
        <w:r w:rsidRPr="00336787" w:rsidDel="00AD6AB3">
          <w:rPr>
            <w:strike/>
            <w:sz w:val="24"/>
            <w:szCs w:val="24"/>
            <w:highlight w:val="yellow"/>
            <w:rPrChange w:id="116" w:author="Charles Cao" w:date="2018-08-14T11:34:00Z">
              <w:rPr>
                <w:sz w:val="24"/>
                <w:szCs w:val="24"/>
              </w:rPr>
            </w:rPrChange>
          </w:rPr>
          <w:delText xml:space="preserve">Allowing you to participate in MIUI Forum. Personal information in relation to the MIUI Forum or other </w:delText>
        </w:r>
      </w:del>
      <w:del w:id="117" w:author="Charles Cao" w:date="2018-08-14T10:34:00Z">
        <w:r w:rsidR="00D06F83" w:rsidRPr="00336787" w:rsidDel="00687C63">
          <w:rPr>
            <w:strike/>
            <w:sz w:val="24"/>
            <w:szCs w:val="24"/>
            <w:highlight w:val="yellow"/>
            <w:rPrChange w:id="118" w:author="Charles Cao" w:date="2018-08-14T11:34:00Z">
              <w:rPr>
                <w:sz w:val="24"/>
                <w:szCs w:val="24"/>
              </w:rPr>
            </w:rPrChange>
          </w:rPr>
          <w:delText>XXXX</w:delText>
        </w:r>
      </w:del>
      <w:del w:id="119" w:author="Charles Cao" w:date="2018-08-15T13:12:00Z">
        <w:r w:rsidRPr="00336787" w:rsidDel="00AD6AB3">
          <w:rPr>
            <w:strike/>
            <w:sz w:val="24"/>
            <w:szCs w:val="24"/>
            <w:highlight w:val="yellow"/>
            <w:rPrChange w:id="120" w:author="Charles Cao" w:date="2018-08-14T11:34:00Z">
              <w:rPr>
                <w:sz w:val="24"/>
                <w:szCs w:val="24"/>
              </w:rPr>
            </w:rPrChange>
          </w:rPr>
          <w:delText xml:space="preserve"> Internet platforms may be used for profile page display, interaction with other users, participating in the forum.</w:delText>
        </w:r>
      </w:del>
    </w:p>
    <w:p w14:paraId="7A39F595" w14:textId="7133FC53" w:rsidR="004E2226" w:rsidRPr="00336787" w:rsidDel="00AD6AB3" w:rsidRDefault="004E2226" w:rsidP="004C334B">
      <w:pPr>
        <w:pStyle w:val="aa"/>
        <w:numPr>
          <w:ilvl w:val="0"/>
          <w:numId w:val="2"/>
        </w:numPr>
        <w:ind w:firstLineChars="0"/>
        <w:rPr>
          <w:del w:id="121" w:author="Charles Cao" w:date="2018-08-15T13:12:00Z"/>
          <w:strike/>
          <w:sz w:val="24"/>
          <w:szCs w:val="24"/>
          <w:highlight w:val="yellow"/>
          <w:rPrChange w:id="122" w:author="Charles Cao" w:date="2018-08-14T11:34:00Z">
            <w:rPr>
              <w:del w:id="123" w:author="Charles Cao" w:date="2018-08-15T13:12:00Z"/>
              <w:sz w:val="24"/>
              <w:szCs w:val="24"/>
            </w:rPr>
          </w:rPrChange>
        </w:rPr>
      </w:pPr>
      <w:del w:id="124" w:author="Charles Cao" w:date="2018-08-15T13:12:00Z">
        <w:r w:rsidRPr="00336787" w:rsidDel="00AD6AB3">
          <w:rPr>
            <w:strike/>
            <w:sz w:val="24"/>
            <w:szCs w:val="24"/>
            <w:highlight w:val="yellow"/>
            <w:rPrChange w:id="125" w:author="Charles Cao" w:date="2018-08-14T11:34:00Z">
              <w:rPr>
                <w:sz w:val="24"/>
                <w:szCs w:val="24"/>
              </w:rPr>
            </w:rPrChange>
          </w:rPr>
          <w:delText>Providing Mi Cloud and other MIUI services. Information (device or SIM card-related information including IMEI number, IMSI number, phone number, device ID, device operating system, MAC Address, device type, system and performance information and location information including mobile country code, mobile network code, location area code and cell identity) is collected for activating MIUI services, e.g. Mi Cloud, call log sync, SMS sync, Find Device, for the purposes of user authentication and activation of the services.</w:delText>
        </w:r>
      </w:del>
    </w:p>
    <w:p w14:paraId="1C8F607F" w14:textId="78E20B5E" w:rsidR="004E2226" w:rsidRPr="00336787" w:rsidDel="00AD6AB3" w:rsidRDefault="004E2226" w:rsidP="004C334B">
      <w:pPr>
        <w:pStyle w:val="aa"/>
        <w:numPr>
          <w:ilvl w:val="0"/>
          <w:numId w:val="2"/>
        </w:numPr>
        <w:ind w:firstLineChars="0"/>
        <w:rPr>
          <w:del w:id="126" w:author="Charles Cao" w:date="2018-08-15T13:12:00Z"/>
          <w:strike/>
          <w:sz w:val="24"/>
          <w:szCs w:val="24"/>
          <w:highlight w:val="yellow"/>
          <w:rPrChange w:id="127" w:author="Charles Cao" w:date="2018-08-14T11:34:00Z">
            <w:rPr>
              <w:del w:id="128" w:author="Charles Cao" w:date="2018-08-15T13:12:00Z"/>
              <w:sz w:val="24"/>
              <w:szCs w:val="24"/>
            </w:rPr>
          </w:rPrChange>
        </w:rPr>
      </w:pPr>
      <w:del w:id="129" w:author="Charles Cao" w:date="2018-08-15T13:12:00Z">
        <w:r w:rsidRPr="00336787" w:rsidDel="00AD6AB3">
          <w:rPr>
            <w:strike/>
            <w:sz w:val="24"/>
            <w:szCs w:val="24"/>
            <w:highlight w:val="yellow"/>
            <w:rPrChange w:id="130" w:author="Charles Cao" w:date="2018-08-14T11:34:00Z">
              <w:rPr>
                <w:sz w:val="24"/>
                <w:szCs w:val="24"/>
              </w:rPr>
            </w:rPrChange>
          </w:rPr>
          <w:delText>Diagnosing activation failures. Location related information is used for the purpose of assessing SIM card activation failure (i.e. failure of SMS gateway and network) to identify the network operator of that service, and notify the network operator of that failure.</w:delText>
        </w:r>
      </w:del>
    </w:p>
    <w:p w14:paraId="4375BC48" w14:textId="18859C85" w:rsidR="004E2226" w:rsidRPr="00336787" w:rsidDel="00AD6AB3" w:rsidRDefault="004E2226" w:rsidP="004C334B">
      <w:pPr>
        <w:pStyle w:val="aa"/>
        <w:numPr>
          <w:ilvl w:val="0"/>
          <w:numId w:val="2"/>
        </w:numPr>
        <w:ind w:firstLineChars="0"/>
        <w:rPr>
          <w:del w:id="131" w:author="Charles Cao" w:date="2018-08-15T13:12:00Z"/>
          <w:strike/>
          <w:sz w:val="24"/>
          <w:szCs w:val="24"/>
          <w:highlight w:val="yellow"/>
          <w:rPrChange w:id="132" w:author="Charles Cao" w:date="2018-08-14T11:34:00Z">
            <w:rPr>
              <w:del w:id="133" w:author="Charles Cao" w:date="2018-08-15T13:12:00Z"/>
              <w:sz w:val="24"/>
              <w:szCs w:val="24"/>
            </w:rPr>
          </w:rPrChange>
        </w:rPr>
      </w:pPr>
      <w:del w:id="134" w:author="Charles Cao" w:date="2018-08-15T13:12:00Z">
        <w:r w:rsidRPr="00336787" w:rsidDel="00AD6AB3">
          <w:rPr>
            <w:strike/>
            <w:sz w:val="24"/>
            <w:szCs w:val="24"/>
            <w:highlight w:val="yellow"/>
            <w:rPrChange w:id="135" w:author="Charles Cao" w:date="2018-08-14T11:34:00Z">
              <w:rPr>
                <w:sz w:val="24"/>
                <w:szCs w:val="24"/>
              </w:rPr>
            </w:rPrChange>
          </w:rPr>
          <w:delText>Providing other MIUI services. Other information collected for each of the MIUI services may be used for performing the functions of that service, and to facilitate the provision of that service for the benefit of the user, e.g. downloading, updating, registering or performing activities related to MIUI services. For example, personal information collected by the Theme Store may be used to provide personalised theme recommendation services based on your downloading and browsing history.</w:delText>
        </w:r>
      </w:del>
    </w:p>
    <w:p w14:paraId="1C1DFC7A" w14:textId="127AB492" w:rsidR="004E2226" w:rsidRPr="00336787" w:rsidDel="00AD6AB3" w:rsidRDefault="004E2226" w:rsidP="004C334B">
      <w:pPr>
        <w:pStyle w:val="aa"/>
        <w:numPr>
          <w:ilvl w:val="0"/>
          <w:numId w:val="2"/>
        </w:numPr>
        <w:ind w:firstLineChars="0"/>
        <w:rPr>
          <w:del w:id="136" w:author="Charles Cao" w:date="2018-08-15T13:12:00Z"/>
          <w:strike/>
          <w:sz w:val="24"/>
          <w:szCs w:val="24"/>
          <w:highlight w:val="yellow"/>
          <w:rPrChange w:id="137" w:author="Charles Cao" w:date="2018-08-14T11:34:00Z">
            <w:rPr>
              <w:del w:id="138" w:author="Charles Cao" w:date="2018-08-15T13:12:00Z"/>
              <w:sz w:val="24"/>
              <w:szCs w:val="24"/>
            </w:rPr>
          </w:rPrChange>
        </w:rPr>
      </w:pPr>
      <w:del w:id="139" w:author="Charles Cao" w:date="2018-08-15T13:12:00Z">
        <w:r w:rsidRPr="00336787" w:rsidDel="00AD6AB3">
          <w:rPr>
            <w:strike/>
            <w:sz w:val="24"/>
            <w:szCs w:val="24"/>
            <w:highlight w:val="yellow"/>
            <w:rPrChange w:id="140" w:author="Charles Cao" w:date="2018-08-14T11:34:00Z">
              <w:rPr>
                <w:sz w:val="24"/>
                <w:szCs w:val="24"/>
              </w:rPr>
            </w:rPrChange>
          </w:rPr>
          <w:delText>Recording location information in photos. You have the ability to record your location information while taking a photo. This information will be visible within your photos folder and the location will be put into the header of your photos. If you do not wish to have your location recording while taking a photo, you may turn this off at any time within the camera settings of the device.</w:delText>
        </w:r>
      </w:del>
    </w:p>
    <w:p w14:paraId="456B8613" w14:textId="6214F571" w:rsidR="004E2226" w:rsidRPr="00336787" w:rsidDel="00AD6AB3" w:rsidRDefault="004E2226" w:rsidP="004C334B">
      <w:pPr>
        <w:pStyle w:val="aa"/>
        <w:numPr>
          <w:ilvl w:val="0"/>
          <w:numId w:val="2"/>
        </w:numPr>
        <w:ind w:firstLineChars="0"/>
        <w:rPr>
          <w:del w:id="141" w:author="Charles Cao" w:date="2018-08-15T13:12:00Z"/>
          <w:strike/>
          <w:sz w:val="24"/>
          <w:szCs w:val="24"/>
          <w:highlight w:val="yellow"/>
          <w:rPrChange w:id="142" w:author="Charles Cao" w:date="2018-08-14T11:34:00Z">
            <w:rPr>
              <w:del w:id="143" w:author="Charles Cao" w:date="2018-08-15T13:12:00Z"/>
              <w:sz w:val="24"/>
              <w:szCs w:val="24"/>
            </w:rPr>
          </w:rPrChange>
        </w:rPr>
      </w:pPr>
      <w:del w:id="144" w:author="Charles Cao" w:date="2018-08-15T13:12:00Z">
        <w:r w:rsidRPr="00336787" w:rsidDel="00AD6AB3">
          <w:rPr>
            <w:strike/>
            <w:sz w:val="24"/>
            <w:szCs w:val="24"/>
            <w:highlight w:val="yellow"/>
            <w:rPrChange w:id="145" w:author="Charles Cao" w:date="2018-08-14T11:34:00Z">
              <w:rPr>
                <w:sz w:val="24"/>
                <w:szCs w:val="24"/>
              </w:rPr>
            </w:rPrChange>
          </w:rPr>
          <w:delText>Providing messaging functions (e.g. Mi Talk, Mi Message). If you download and use Mi Talk, information collected for Mi Talk may be used for activating this service and identifying the user and message recipient. In addition, chat history is stored for the convenience of re-loading historical chats after a user has re-installed apps, or for synchronisation across devices. Information (sender’s and recipient's phone numbers and Mi Message IDs) may be used for Mi Message for activating the services and enabling the service to function, including routing of messages.</w:delText>
        </w:r>
      </w:del>
    </w:p>
    <w:p w14:paraId="490351C1" w14:textId="3B086FE9" w:rsidR="004E2226" w:rsidRPr="00336787" w:rsidDel="00AD6AB3" w:rsidRDefault="004E2226" w:rsidP="004C334B">
      <w:pPr>
        <w:pStyle w:val="aa"/>
        <w:numPr>
          <w:ilvl w:val="0"/>
          <w:numId w:val="2"/>
        </w:numPr>
        <w:ind w:firstLineChars="0"/>
        <w:rPr>
          <w:del w:id="146" w:author="Charles Cao" w:date="2018-08-15T13:12:00Z"/>
          <w:strike/>
          <w:sz w:val="24"/>
          <w:szCs w:val="24"/>
          <w:highlight w:val="yellow"/>
          <w:rPrChange w:id="147" w:author="Charles Cao" w:date="2018-08-14T11:34:00Z">
            <w:rPr>
              <w:del w:id="148" w:author="Charles Cao" w:date="2018-08-15T13:12:00Z"/>
              <w:sz w:val="24"/>
              <w:szCs w:val="24"/>
            </w:rPr>
          </w:rPrChange>
        </w:rPr>
      </w:pPr>
      <w:del w:id="149" w:author="Charles Cao" w:date="2018-08-15T13:12:00Z">
        <w:r w:rsidRPr="00336787" w:rsidDel="00AD6AB3">
          <w:rPr>
            <w:strike/>
            <w:sz w:val="24"/>
            <w:szCs w:val="24"/>
            <w:highlight w:val="yellow"/>
            <w:rPrChange w:id="150" w:author="Charles Cao" w:date="2018-08-14T11:34:00Z">
              <w:rPr>
                <w:sz w:val="24"/>
                <w:szCs w:val="24"/>
              </w:rPr>
            </w:rPrChange>
          </w:rPr>
          <w:delText>Providing location based services. In the course of using MIUI services, location information may also be used by us or Third Party Service Providers to serve you the correct version of the service and provide accurate details about that location for the best possible user experience, e.g. weather details, location access (as part of the Android platform). You may turn this off at any time by going into the device settings or discontinue use of that application.</w:delText>
        </w:r>
      </w:del>
    </w:p>
    <w:p w14:paraId="1F644490" w14:textId="09F7EB1C" w:rsidR="004E2226" w:rsidRPr="00336787" w:rsidDel="00AD6AB3" w:rsidRDefault="004E2226" w:rsidP="004C334B">
      <w:pPr>
        <w:pStyle w:val="aa"/>
        <w:numPr>
          <w:ilvl w:val="0"/>
          <w:numId w:val="2"/>
        </w:numPr>
        <w:ind w:firstLineChars="0"/>
        <w:rPr>
          <w:del w:id="151" w:author="Charles Cao" w:date="2018-08-15T13:12:00Z"/>
          <w:strike/>
          <w:sz w:val="24"/>
          <w:szCs w:val="24"/>
          <w:highlight w:val="yellow"/>
          <w:rPrChange w:id="152" w:author="Charles Cao" w:date="2018-08-14T11:34:00Z">
            <w:rPr>
              <w:del w:id="153" w:author="Charles Cao" w:date="2018-08-15T13:12:00Z"/>
              <w:sz w:val="24"/>
              <w:szCs w:val="24"/>
            </w:rPr>
          </w:rPrChange>
        </w:rPr>
      </w:pPr>
      <w:del w:id="154" w:author="Charles Cao" w:date="2018-08-15T13:12:00Z">
        <w:r w:rsidRPr="00336787" w:rsidDel="00AD6AB3">
          <w:rPr>
            <w:strike/>
            <w:sz w:val="24"/>
            <w:szCs w:val="24"/>
            <w:highlight w:val="yellow"/>
            <w:rPrChange w:id="155" w:author="Charles Cao" w:date="2018-08-14T11:34:00Z">
              <w:rPr>
                <w:sz w:val="24"/>
                <w:szCs w:val="24"/>
              </w:rPr>
            </w:rPrChange>
          </w:rPr>
          <w:delText xml:space="preserve">Improving user experience. Some opt-in features, such as the User Experience Program, allow </w:delText>
        </w:r>
      </w:del>
      <w:del w:id="156" w:author="Charles Cao" w:date="2018-08-14T10:34:00Z">
        <w:r w:rsidR="00D06F83" w:rsidRPr="00336787" w:rsidDel="00687C63">
          <w:rPr>
            <w:strike/>
            <w:sz w:val="24"/>
            <w:szCs w:val="24"/>
            <w:highlight w:val="yellow"/>
            <w:rPrChange w:id="157" w:author="Charles Cao" w:date="2018-08-14T11:34:00Z">
              <w:rPr>
                <w:sz w:val="24"/>
                <w:szCs w:val="24"/>
              </w:rPr>
            </w:rPrChange>
          </w:rPr>
          <w:delText>XXXX</w:delText>
        </w:r>
      </w:del>
      <w:del w:id="158" w:author="Charles Cao" w:date="2018-08-15T13:12:00Z">
        <w:r w:rsidRPr="00336787" w:rsidDel="00AD6AB3">
          <w:rPr>
            <w:strike/>
            <w:sz w:val="24"/>
            <w:szCs w:val="24"/>
            <w:highlight w:val="yellow"/>
            <w:rPrChange w:id="159" w:author="Charles Cao" w:date="2018-08-14T11:34:00Z">
              <w:rPr>
                <w:sz w:val="24"/>
                <w:szCs w:val="24"/>
              </w:rPr>
            </w:rPrChange>
          </w:rPr>
          <w:delText xml:space="preserve"> to analyse data about how users use the mobile phone and MIUI services, so as to improve the user experience, such as sending crash reports.</w:delText>
        </w:r>
      </w:del>
    </w:p>
    <w:p w14:paraId="64A70DEB" w14:textId="2CB5268D" w:rsidR="004E2226" w:rsidRPr="00336787" w:rsidDel="00AD6AB3" w:rsidRDefault="004E2226" w:rsidP="004C334B">
      <w:pPr>
        <w:pStyle w:val="aa"/>
        <w:numPr>
          <w:ilvl w:val="0"/>
          <w:numId w:val="2"/>
        </w:numPr>
        <w:ind w:firstLineChars="0"/>
        <w:rPr>
          <w:del w:id="160" w:author="Charles Cao" w:date="2018-08-15T13:12:00Z"/>
          <w:strike/>
          <w:sz w:val="24"/>
          <w:szCs w:val="24"/>
          <w:highlight w:val="yellow"/>
          <w:rPrChange w:id="161" w:author="Charles Cao" w:date="2018-08-14T11:34:00Z">
            <w:rPr>
              <w:del w:id="162" w:author="Charles Cao" w:date="2018-08-15T13:12:00Z"/>
              <w:sz w:val="24"/>
              <w:szCs w:val="24"/>
            </w:rPr>
          </w:rPrChange>
        </w:rPr>
      </w:pPr>
      <w:del w:id="163" w:author="Charles Cao" w:date="2018-08-15T13:12:00Z">
        <w:r w:rsidRPr="00336787" w:rsidDel="00AD6AB3">
          <w:rPr>
            <w:strike/>
            <w:sz w:val="24"/>
            <w:szCs w:val="24"/>
            <w:highlight w:val="yellow"/>
            <w:rPrChange w:id="164" w:author="Charles Cao" w:date="2018-08-14T11:34:00Z">
              <w:rPr>
                <w:sz w:val="24"/>
                <w:szCs w:val="24"/>
              </w:rPr>
            </w:rPrChange>
          </w:rPr>
          <w:delText>Allowing you to use Security Centre. Information collected may be used for security and system up-keeping functionalities in the Security Centre, such as advertising blocker, virus scan, power saver, blocklist, cleaner, etc. Some of these functionalities are operated by Third Party Service Providers. Information (which is not personal information like virus definition lists) is used for virus scan functions.</w:delText>
        </w:r>
      </w:del>
    </w:p>
    <w:p w14:paraId="77CDE6C1" w14:textId="5543E745" w:rsidR="004E2226" w:rsidRPr="00336787" w:rsidDel="00AD6AB3" w:rsidRDefault="004E2226" w:rsidP="004C334B">
      <w:pPr>
        <w:pStyle w:val="aa"/>
        <w:numPr>
          <w:ilvl w:val="0"/>
          <w:numId w:val="2"/>
        </w:numPr>
        <w:ind w:firstLineChars="0"/>
        <w:rPr>
          <w:del w:id="165" w:author="Charles Cao" w:date="2018-08-15T13:12:00Z"/>
          <w:strike/>
          <w:sz w:val="24"/>
          <w:szCs w:val="24"/>
          <w:highlight w:val="yellow"/>
          <w:rPrChange w:id="166" w:author="Charles Cao" w:date="2018-08-14T11:34:00Z">
            <w:rPr>
              <w:del w:id="167" w:author="Charles Cao" w:date="2018-08-15T13:12:00Z"/>
              <w:sz w:val="24"/>
              <w:szCs w:val="24"/>
            </w:rPr>
          </w:rPrChange>
        </w:rPr>
      </w:pPr>
      <w:del w:id="168" w:author="Charles Cao" w:date="2018-08-15T13:12:00Z">
        <w:r w:rsidRPr="00336787" w:rsidDel="00AD6AB3">
          <w:rPr>
            <w:strike/>
            <w:sz w:val="24"/>
            <w:szCs w:val="24"/>
            <w:highlight w:val="yellow"/>
            <w:rPrChange w:id="169" w:author="Charles Cao" w:date="2018-08-14T11:34:00Z">
              <w:rPr>
                <w:sz w:val="24"/>
                <w:szCs w:val="24"/>
              </w:rPr>
            </w:rPrChange>
          </w:rPr>
          <w:delText xml:space="preserve">Providing Push Service. Mi Account ID and IMEI numbers will also be used to provide the </w:delText>
        </w:r>
      </w:del>
      <w:del w:id="170" w:author="Charles Cao" w:date="2018-08-14T10:34:00Z">
        <w:r w:rsidR="00D06F83" w:rsidRPr="00336787" w:rsidDel="00687C63">
          <w:rPr>
            <w:strike/>
            <w:sz w:val="24"/>
            <w:szCs w:val="24"/>
            <w:highlight w:val="yellow"/>
            <w:rPrChange w:id="171" w:author="Charles Cao" w:date="2018-08-14T11:34:00Z">
              <w:rPr>
                <w:sz w:val="24"/>
                <w:szCs w:val="24"/>
              </w:rPr>
            </w:rPrChange>
          </w:rPr>
          <w:delText>XXXX</w:delText>
        </w:r>
      </w:del>
      <w:del w:id="172" w:author="Charles Cao" w:date="2018-08-15T13:12:00Z">
        <w:r w:rsidRPr="00336787" w:rsidDel="00AD6AB3">
          <w:rPr>
            <w:strike/>
            <w:sz w:val="24"/>
            <w:szCs w:val="24"/>
            <w:highlight w:val="yellow"/>
            <w:rPrChange w:id="173" w:author="Charles Cao" w:date="2018-08-14T11:34:00Z">
              <w:rPr>
                <w:sz w:val="24"/>
                <w:szCs w:val="24"/>
              </w:rPr>
            </w:rPrChange>
          </w:rPr>
          <w:delText xml:space="preserve"> push service to evaluate advertising performance and send notifications from MIUI about software updates or new product announcements, including information about sales and promotion. You may opt out of this at any time through changing your preferences under "Settings".</w:delText>
        </w:r>
      </w:del>
    </w:p>
    <w:p w14:paraId="311A7A04" w14:textId="1FC259C0" w:rsidR="004E2226" w:rsidRPr="00336787" w:rsidDel="00AD6AB3" w:rsidRDefault="004E2226" w:rsidP="004C334B">
      <w:pPr>
        <w:pStyle w:val="aa"/>
        <w:numPr>
          <w:ilvl w:val="0"/>
          <w:numId w:val="2"/>
        </w:numPr>
        <w:ind w:firstLineChars="0"/>
        <w:rPr>
          <w:del w:id="174" w:author="Charles Cao" w:date="2018-08-15T13:12:00Z"/>
          <w:strike/>
          <w:sz w:val="24"/>
          <w:szCs w:val="24"/>
          <w:highlight w:val="yellow"/>
          <w:rPrChange w:id="175" w:author="Charles Cao" w:date="2018-08-14T11:34:00Z">
            <w:rPr>
              <w:del w:id="176" w:author="Charles Cao" w:date="2018-08-15T13:12:00Z"/>
              <w:sz w:val="24"/>
              <w:szCs w:val="24"/>
            </w:rPr>
          </w:rPrChange>
        </w:rPr>
      </w:pPr>
      <w:del w:id="177" w:author="Charles Cao" w:date="2018-08-15T13:12:00Z">
        <w:r w:rsidRPr="00336787" w:rsidDel="00AD6AB3">
          <w:rPr>
            <w:strike/>
            <w:sz w:val="24"/>
            <w:szCs w:val="24"/>
            <w:highlight w:val="yellow"/>
            <w:rPrChange w:id="178" w:author="Charles Cao" w:date="2018-08-14T11:34:00Z">
              <w:rPr>
                <w:sz w:val="24"/>
                <w:szCs w:val="24"/>
              </w:rPr>
            </w:rPrChange>
          </w:rPr>
          <w:delText xml:space="preserve">Verifying user identity. </w:delText>
        </w:r>
      </w:del>
      <w:del w:id="179" w:author="Charles Cao" w:date="2018-08-14T10:34:00Z">
        <w:r w:rsidR="00D06F83" w:rsidRPr="00336787" w:rsidDel="00687C63">
          <w:rPr>
            <w:strike/>
            <w:sz w:val="24"/>
            <w:szCs w:val="24"/>
            <w:highlight w:val="yellow"/>
            <w:rPrChange w:id="180" w:author="Charles Cao" w:date="2018-08-14T11:34:00Z">
              <w:rPr>
                <w:sz w:val="24"/>
                <w:szCs w:val="24"/>
              </w:rPr>
            </w:rPrChange>
          </w:rPr>
          <w:delText>XXXX</w:delText>
        </w:r>
      </w:del>
      <w:del w:id="181" w:author="Charles Cao" w:date="2018-08-15T13:12:00Z">
        <w:r w:rsidRPr="00336787" w:rsidDel="00AD6AB3">
          <w:rPr>
            <w:strike/>
            <w:sz w:val="24"/>
            <w:szCs w:val="24"/>
            <w:highlight w:val="yellow"/>
            <w:rPrChange w:id="182" w:author="Charles Cao" w:date="2018-08-14T11:34:00Z">
              <w:rPr>
                <w:sz w:val="24"/>
                <w:szCs w:val="24"/>
              </w:rPr>
            </w:rPrChange>
          </w:rPr>
          <w:delText xml:space="preserve"> uses the ECV value to verify the user identity and ensure there is no log-in by hackers or unauthorised persons.</w:delText>
        </w:r>
      </w:del>
    </w:p>
    <w:p w14:paraId="5FC7C7B0" w14:textId="065281D7" w:rsidR="004E2226" w:rsidRPr="00336787" w:rsidDel="00AD6AB3" w:rsidRDefault="004E2226" w:rsidP="004C334B">
      <w:pPr>
        <w:pStyle w:val="aa"/>
        <w:numPr>
          <w:ilvl w:val="0"/>
          <w:numId w:val="2"/>
        </w:numPr>
        <w:ind w:firstLineChars="0"/>
        <w:rPr>
          <w:del w:id="183" w:author="Charles Cao" w:date="2018-08-15T13:12:00Z"/>
          <w:strike/>
          <w:sz w:val="24"/>
          <w:szCs w:val="24"/>
          <w:highlight w:val="yellow"/>
          <w:rPrChange w:id="184" w:author="Charles Cao" w:date="2018-08-14T11:34:00Z">
            <w:rPr>
              <w:del w:id="185" w:author="Charles Cao" w:date="2018-08-15T13:12:00Z"/>
              <w:sz w:val="24"/>
              <w:szCs w:val="24"/>
            </w:rPr>
          </w:rPrChange>
        </w:rPr>
      </w:pPr>
      <w:del w:id="186" w:author="Charles Cao" w:date="2018-08-15T13:12:00Z">
        <w:r w:rsidRPr="00336787" w:rsidDel="00AD6AB3">
          <w:rPr>
            <w:strike/>
            <w:sz w:val="24"/>
            <w:szCs w:val="24"/>
            <w:highlight w:val="yellow"/>
            <w:rPrChange w:id="187" w:author="Charles Cao" w:date="2018-08-14T11:34:00Z">
              <w:rPr>
                <w:sz w:val="24"/>
                <w:szCs w:val="24"/>
              </w:rPr>
            </w:rPrChange>
          </w:rPr>
          <w:delText xml:space="preserve">Collecting user feedback. The feedback you choose to provide is valuable in helping </w:delText>
        </w:r>
      </w:del>
      <w:del w:id="188" w:author="Charles Cao" w:date="2018-08-14T10:34:00Z">
        <w:r w:rsidR="00D06F83" w:rsidRPr="00336787" w:rsidDel="00687C63">
          <w:rPr>
            <w:strike/>
            <w:sz w:val="24"/>
            <w:szCs w:val="24"/>
            <w:highlight w:val="yellow"/>
            <w:rPrChange w:id="189" w:author="Charles Cao" w:date="2018-08-14T11:34:00Z">
              <w:rPr>
                <w:sz w:val="24"/>
                <w:szCs w:val="24"/>
              </w:rPr>
            </w:rPrChange>
          </w:rPr>
          <w:delText>XXXX</w:delText>
        </w:r>
      </w:del>
      <w:del w:id="190" w:author="Charles Cao" w:date="2018-08-15T13:12:00Z">
        <w:r w:rsidRPr="00336787" w:rsidDel="00AD6AB3">
          <w:rPr>
            <w:strike/>
            <w:sz w:val="24"/>
            <w:szCs w:val="24"/>
            <w:highlight w:val="yellow"/>
            <w:rPrChange w:id="191" w:author="Charles Cao" w:date="2018-08-14T11:34:00Z">
              <w:rPr>
                <w:sz w:val="24"/>
                <w:szCs w:val="24"/>
              </w:rPr>
            </w:rPrChange>
          </w:rPr>
          <w:delText xml:space="preserve"> make improvements to our services. In order to follow up on the feedback you have chosen to provide, </w:delText>
        </w:r>
      </w:del>
      <w:del w:id="192" w:author="Charles Cao" w:date="2018-08-14T10:34:00Z">
        <w:r w:rsidR="00D06F83" w:rsidRPr="00336787" w:rsidDel="00687C63">
          <w:rPr>
            <w:strike/>
            <w:sz w:val="24"/>
            <w:szCs w:val="24"/>
            <w:highlight w:val="yellow"/>
            <w:rPrChange w:id="193" w:author="Charles Cao" w:date="2018-08-14T11:34:00Z">
              <w:rPr>
                <w:sz w:val="24"/>
                <w:szCs w:val="24"/>
              </w:rPr>
            </w:rPrChange>
          </w:rPr>
          <w:delText>XXXX</w:delText>
        </w:r>
      </w:del>
      <w:del w:id="194" w:author="Charles Cao" w:date="2018-08-15T13:12:00Z">
        <w:r w:rsidRPr="00336787" w:rsidDel="00AD6AB3">
          <w:rPr>
            <w:strike/>
            <w:sz w:val="24"/>
            <w:szCs w:val="24"/>
            <w:highlight w:val="yellow"/>
            <w:rPrChange w:id="195" w:author="Charles Cao" w:date="2018-08-14T11:34:00Z">
              <w:rPr>
                <w:sz w:val="24"/>
                <w:szCs w:val="24"/>
              </w:rPr>
            </w:rPrChange>
          </w:rPr>
          <w:delText xml:space="preserve"> may correspond with you using the personal information that you have provided and keep records.</w:delText>
        </w:r>
      </w:del>
    </w:p>
    <w:p w14:paraId="0E449BC8" w14:textId="6464EA3E" w:rsidR="004E2226" w:rsidRPr="00336787" w:rsidDel="00AD6AB3" w:rsidRDefault="004E2226" w:rsidP="004C334B">
      <w:pPr>
        <w:pStyle w:val="aa"/>
        <w:numPr>
          <w:ilvl w:val="0"/>
          <w:numId w:val="2"/>
        </w:numPr>
        <w:ind w:firstLineChars="0"/>
        <w:rPr>
          <w:del w:id="196" w:author="Charles Cao" w:date="2018-08-15T13:12:00Z"/>
          <w:strike/>
          <w:sz w:val="24"/>
          <w:szCs w:val="24"/>
          <w:highlight w:val="yellow"/>
          <w:rPrChange w:id="197" w:author="Charles Cao" w:date="2018-08-14T11:34:00Z">
            <w:rPr>
              <w:del w:id="198" w:author="Charles Cao" w:date="2018-08-15T13:12:00Z"/>
              <w:sz w:val="24"/>
              <w:szCs w:val="24"/>
            </w:rPr>
          </w:rPrChange>
        </w:rPr>
      </w:pPr>
      <w:del w:id="199" w:author="Charles Cao" w:date="2018-08-15T13:12:00Z">
        <w:r w:rsidRPr="00336787" w:rsidDel="00AD6AB3">
          <w:rPr>
            <w:strike/>
            <w:sz w:val="24"/>
            <w:szCs w:val="24"/>
            <w:highlight w:val="yellow"/>
            <w:rPrChange w:id="200" w:author="Charles Cao" w:date="2018-08-14T11:34:00Z">
              <w:rPr>
                <w:sz w:val="24"/>
                <w:szCs w:val="24"/>
              </w:rPr>
            </w:rPrChange>
          </w:rPr>
          <w:delText>Sending notices. From time to time, we may use your personal information to send important notices, such as communications about purchases and changes to our terms, conditions, and policies.</w:delText>
        </w:r>
      </w:del>
    </w:p>
    <w:p w14:paraId="79191042" w14:textId="19DC48F1" w:rsidR="004E2226" w:rsidRPr="00336787" w:rsidDel="00AD6AB3" w:rsidRDefault="004E2226" w:rsidP="004C334B">
      <w:pPr>
        <w:pStyle w:val="aa"/>
        <w:numPr>
          <w:ilvl w:val="0"/>
          <w:numId w:val="2"/>
        </w:numPr>
        <w:ind w:firstLineChars="0"/>
        <w:rPr>
          <w:del w:id="201" w:author="Charles Cao" w:date="2018-08-15T13:12:00Z"/>
          <w:strike/>
          <w:sz w:val="24"/>
          <w:szCs w:val="24"/>
          <w:highlight w:val="yellow"/>
          <w:rPrChange w:id="202" w:author="Charles Cao" w:date="2018-08-14T11:34:00Z">
            <w:rPr>
              <w:del w:id="203" w:author="Charles Cao" w:date="2018-08-15T13:12:00Z"/>
              <w:sz w:val="24"/>
              <w:szCs w:val="24"/>
            </w:rPr>
          </w:rPrChange>
        </w:rPr>
      </w:pPr>
      <w:del w:id="204" w:author="Charles Cao" w:date="2018-08-15T13:12:00Z">
        <w:r w:rsidRPr="00336787" w:rsidDel="00AD6AB3">
          <w:rPr>
            <w:strike/>
            <w:sz w:val="24"/>
            <w:szCs w:val="24"/>
            <w:highlight w:val="yellow"/>
            <w:rPrChange w:id="205" w:author="Charles Cao" w:date="2018-08-14T11:34:00Z">
              <w:rPr>
                <w:sz w:val="24"/>
                <w:szCs w:val="24"/>
              </w:rPr>
            </w:rPrChange>
          </w:rPr>
          <w:delText xml:space="preserve">Conducting promotional activities. If you enter into a sweepstake, contest, or similar promotion, e.g. via </w:delText>
        </w:r>
      </w:del>
      <w:del w:id="206" w:author="Charles Cao" w:date="2018-08-14T10:34:00Z">
        <w:r w:rsidR="00D06F83" w:rsidRPr="00336787" w:rsidDel="00687C63">
          <w:rPr>
            <w:strike/>
            <w:sz w:val="24"/>
            <w:szCs w:val="24"/>
            <w:highlight w:val="yellow"/>
            <w:rPrChange w:id="207" w:author="Charles Cao" w:date="2018-08-14T11:34:00Z">
              <w:rPr>
                <w:sz w:val="24"/>
                <w:szCs w:val="24"/>
              </w:rPr>
            </w:rPrChange>
          </w:rPr>
          <w:delText>XXXX</w:delText>
        </w:r>
      </w:del>
      <w:del w:id="208" w:author="Charles Cao" w:date="2018-08-15T13:12:00Z">
        <w:r w:rsidRPr="00336787" w:rsidDel="00AD6AB3">
          <w:rPr>
            <w:strike/>
            <w:sz w:val="24"/>
            <w:szCs w:val="24"/>
            <w:highlight w:val="yellow"/>
            <w:rPrChange w:id="209" w:author="Charles Cao" w:date="2018-08-14T11:34:00Z">
              <w:rPr>
                <w:sz w:val="24"/>
                <w:szCs w:val="24"/>
              </w:rPr>
            </w:rPrChange>
          </w:rPr>
          <w:delText>’s Facebook page or other social media platforms, we may use the personal information you provide to administer those programmes.</w:delText>
        </w:r>
      </w:del>
    </w:p>
    <w:p w14:paraId="5191B48E" w14:textId="32E71368" w:rsidR="004C334B" w:rsidRPr="00336787" w:rsidDel="00AD6AB3" w:rsidRDefault="004C334B" w:rsidP="004E2226">
      <w:pPr>
        <w:rPr>
          <w:del w:id="210" w:author="Charles Cao" w:date="2018-08-15T13:12:00Z"/>
          <w:strike/>
          <w:sz w:val="24"/>
          <w:szCs w:val="24"/>
          <w:highlight w:val="yellow"/>
          <w:rPrChange w:id="211" w:author="Charles Cao" w:date="2018-08-14T11:34:00Z">
            <w:rPr>
              <w:del w:id="212" w:author="Charles Cao" w:date="2018-08-15T13:12:00Z"/>
              <w:sz w:val="24"/>
              <w:szCs w:val="24"/>
            </w:rPr>
          </w:rPrChange>
        </w:rPr>
      </w:pPr>
    </w:p>
    <w:p w14:paraId="5DC879BC" w14:textId="6685502E" w:rsidR="004E2226" w:rsidRPr="00336787" w:rsidDel="00AD6AB3" w:rsidRDefault="004E2226" w:rsidP="004E2226">
      <w:pPr>
        <w:rPr>
          <w:del w:id="213" w:author="Charles Cao" w:date="2018-08-15T13:12:00Z"/>
          <w:strike/>
          <w:sz w:val="24"/>
          <w:szCs w:val="24"/>
          <w:highlight w:val="yellow"/>
          <w:rPrChange w:id="214" w:author="Charles Cao" w:date="2018-08-14T11:34:00Z">
            <w:rPr>
              <w:del w:id="215" w:author="Charles Cao" w:date="2018-08-15T13:12:00Z"/>
              <w:sz w:val="24"/>
              <w:szCs w:val="24"/>
            </w:rPr>
          </w:rPrChange>
        </w:rPr>
      </w:pPr>
      <w:del w:id="216" w:author="Charles Cao" w:date="2018-08-15T13:12:00Z">
        <w:r w:rsidRPr="00336787" w:rsidDel="00AD6AB3">
          <w:rPr>
            <w:strike/>
            <w:sz w:val="24"/>
            <w:szCs w:val="24"/>
            <w:highlight w:val="yellow"/>
            <w:rPrChange w:id="217" w:author="Charles Cao" w:date="2018-08-14T11:34:00Z">
              <w:rPr>
                <w:sz w:val="24"/>
                <w:szCs w:val="24"/>
              </w:rPr>
            </w:rPrChange>
          </w:rPr>
          <w:delText>DIRECT MARKETING</w:delText>
        </w:r>
      </w:del>
    </w:p>
    <w:p w14:paraId="6EF30C71" w14:textId="2361D48C" w:rsidR="004E2226" w:rsidRPr="00336787" w:rsidDel="00AD6AB3" w:rsidRDefault="004E2226" w:rsidP="004E2226">
      <w:pPr>
        <w:rPr>
          <w:del w:id="218" w:author="Charles Cao" w:date="2018-08-15T13:12:00Z"/>
          <w:strike/>
          <w:sz w:val="24"/>
          <w:szCs w:val="24"/>
          <w:highlight w:val="yellow"/>
          <w:rPrChange w:id="219" w:author="Charles Cao" w:date="2018-08-14T11:34:00Z">
            <w:rPr>
              <w:del w:id="220" w:author="Charles Cao" w:date="2018-08-15T13:12:00Z"/>
              <w:sz w:val="24"/>
              <w:szCs w:val="24"/>
            </w:rPr>
          </w:rPrChange>
        </w:rPr>
      </w:pPr>
    </w:p>
    <w:p w14:paraId="7D314182" w14:textId="7C47B5D4" w:rsidR="004E2226" w:rsidRPr="00336787" w:rsidDel="00AD6AB3" w:rsidRDefault="004E2226" w:rsidP="004E2226">
      <w:pPr>
        <w:rPr>
          <w:del w:id="221" w:author="Charles Cao" w:date="2018-08-15T13:12:00Z"/>
          <w:strike/>
          <w:sz w:val="24"/>
          <w:szCs w:val="24"/>
          <w:rPrChange w:id="222" w:author="Charles Cao" w:date="2018-08-14T11:34:00Z">
            <w:rPr>
              <w:del w:id="223" w:author="Charles Cao" w:date="2018-08-15T13:12:00Z"/>
              <w:sz w:val="24"/>
              <w:szCs w:val="24"/>
            </w:rPr>
          </w:rPrChange>
        </w:rPr>
      </w:pPr>
      <w:del w:id="224" w:author="Charles Cao" w:date="2018-08-15T13:12:00Z">
        <w:r w:rsidRPr="00336787" w:rsidDel="00AD6AB3">
          <w:rPr>
            <w:strike/>
            <w:sz w:val="24"/>
            <w:szCs w:val="24"/>
            <w:highlight w:val="yellow"/>
            <w:rPrChange w:id="225" w:author="Charles Cao" w:date="2018-08-14T11:34:00Z">
              <w:rPr>
                <w:sz w:val="24"/>
                <w:szCs w:val="24"/>
              </w:rPr>
            </w:rPrChange>
          </w:rPr>
          <w:delText xml:space="preserve">We may use your name, phone number, and email address, Mi Account ID and IMEI number to provide marketing materials to you relating to goods and services of </w:delText>
        </w:r>
      </w:del>
      <w:del w:id="226" w:author="Charles Cao" w:date="2018-08-14T10:34:00Z">
        <w:r w:rsidR="00D06F83" w:rsidRPr="00336787" w:rsidDel="00687C63">
          <w:rPr>
            <w:strike/>
            <w:sz w:val="24"/>
            <w:szCs w:val="24"/>
            <w:highlight w:val="yellow"/>
            <w:rPrChange w:id="227" w:author="Charles Cao" w:date="2018-08-14T11:34:00Z">
              <w:rPr>
                <w:sz w:val="24"/>
                <w:szCs w:val="24"/>
              </w:rPr>
            </w:rPrChange>
          </w:rPr>
          <w:delText>XXXX</w:delText>
        </w:r>
      </w:del>
      <w:del w:id="228" w:author="Charles Cao" w:date="2018-08-15T13:12:00Z">
        <w:r w:rsidRPr="00336787" w:rsidDel="00AD6AB3">
          <w:rPr>
            <w:strike/>
            <w:sz w:val="24"/>
            <w:szCs w:val="24"/>
            <w:highlight w:val="yellow"/>
            <w:rPrChange w:id="229" w:author="Charles Cao" w:date="2018-08-14T11:34:00Z">
              <w:rPr>
                <w:sz w:val="24"/>
                <w:szCs w:val="24"/>
              </w:rPr>
            </w:rPrChange>
          </w:rPr>
          <w:delText xml:space="preserve"> companies and our business partners which offer network, mobile applications and cloud products and services. To provide better user experience, we may recommend above-mentioned products, services and activities based on information about your purchase history, website browsing history, birthday, age, gender, and location. We will only so use your personal data after we have obtained your consent or indication of no objection in accordance with local data protection laws, which may require separate explicit consent. You have the right to opt out of our proposed use of your personal data for direct marketing. If you no longer wish to receive certain types of email communications you may opt-out by following the unsubscribe link located at the bottom of each communication. We will not transfer your personal data to our business partners for use by our business partners in direct marketing.</w:delText>
        </w:r>
      </w:del>
    </w:p>
    <w:p w14:paraId="65AB1F2C" w14:textId="77777777" w:rsidR="00523BD5" w:rsidRPr="00C51E1F" w:rsidRDefault="00523BD5" w:rsidP="004E2226">
      <w:pPr>
        <w:rPr>
          <w:sz w:val="24"/>
          <w:szCs w:val="24"/>
        </w:rPr>
      </w:pPr>
    </w:p>
    <w:p w14:paraId="70D7BA11" w14:textId="77777777" w:rsidR="004E2226" w:rsidRPr="00C51E1F" w:rsidRDefault="004E2226" w:rsidP="004E2226">
      <w:pPr>
        <w:rPr>
          <w:sz w:val="24"/>
          <w:szCs w:val="24"/>
        </w:rPr>
      </w:pPr>
      <w:r w:rsidRPr="00C51E1F">
        <w:rPr>
          <w:sz w:val="24"/>
          <w:szCs w:val="24"/>
        </w:rPr>
        <w:t xml:space="preserve">COOKIES AND OTHER TECHNOLOGIES (ONLY WHEN BROWSING </w:t>
      </w:r>
      <w:commentRangeStart w:id="230"/>
      <w:r w:rsidRPr="00C51E1F">
        <w:rPr>
          <w:sz w:val="24"/>
          <w:szCs w:val="24"/>
        </w:rPr>
        <w:t>WWW.MI.COM</w:t>
      </w:r>
      <w:commentRangeEnd w:id="230"/>
      <w:r w:rsidR="00F0650B" w:rsidRPr="00C51E1F">
        <w:rPr>
          <w:rStyle w:val="a3"/>
          <w:sz w:val="24"/>
          <w:szCs w:val="24"/>
        </w:rPr>
        <w:commentReference w:id="230"/>
      </w:r>
      <w:r w:rsidRPr="00C51E1F">
        <w:rPr>
          <w:sz w:val="24"/>
          <w:szCs w:val="24"/>
        </w:rPr>
        <w:t>)</w:t>
      </w:r>
    </w:p>
    <w:p w14:paraId="1F0A0B46" w14:textId="77777777" w:rsidR="004E2226" w:rsidRPr="00C51E1F" w:rsidRDefault="004E2226" w:rsidP="004E2226">
      <w:pPr>
        <w:rPr>
          <w:sz w:val="24"/>
          <w:szCs w:val="24"/>
        </w:rPr>
      </w:pPr>
    </w:p>
    <w:p w14:paraId="5F5F41E3" w14:textId="1FCF9B39" w:rsidR="004E2226" w:rsidRPr="00C51E1F" w:rsidRDefault="004E2226" w:rsidP="00523BD5">
      <w:pPr>
        <w:pStyle w:val="aa"/>
        <w:numPr>
          <w:ilvl w:val="0"/>
          <w:numId w:val="3"/>
        </w:numPr>
        <w:ind w:firstLineChars="0"/>
        <w:rPr>
          <w:sz w:val="24"/>
          <w:szCs w:val="24"/>
        </w:rPr>
      </w:pPr>
      <w:r w:rsidRPr="00C51E1F">
        <w:rPr>
          <w:sz w:val="24"/>
          <w:szCs w:val="24"/>
        </w:rPr>
        <w:t xml:space="preserve">What information is collected and how do we use them? Technologies such as cookies, tags, and scripts are used by </w:t>
      </w:r>
      <w:del w:id="231" w:author="Charles Cao" w:date="2018-08-14T10:34:00Z">
        <w:r w:rsidR="00D06F83" w:rsidRPr="00C51E1F" w:rsidDel="00687C63">
          <w:rPr>
            <w:sz w:val="24"/>
            <w:szCs w:val="24"/>
          </w:rPr>
          <w:delText>XXXX</w:delText>
        </w:r>
      </w:del>
      <w:ins w:id="232" w:author="Charles Cao" w:date="2018-08-14T10:34:00Z">
        <w:r w:rsidR="00687C63">
          <w:rPr>
            <w:sz w:val="24"/>
            <w:szCs w:val="24"/>
          </w:rPr>
          <w:t>FEIHUI</w:t>
        </w:r>
      </w:ins>
      <w:r w:rsidRPr="00C51E1F">
        <w:rPr>
          <w:sz w:val="24"/>
          <w:szCs w:val="24"/>
        </w:rPr>
        <w:t xml:space="preserve"> and our </w:t>
      </w:r>
      <w:proofErr w:type="gramStart"/>
      <w:r w:rsidRPr="00C51E1F">
        <w:rPr>
          <w:sz w:val="24"/>
          <w:szCs w:val="24"/>
        </w:rPr>
        <w:t>Third Party</w:t>
      </w:r>
      <w:proofErr w:type="gramEnd"/>
      <w:r w:rsidRPr="00C51E1F">
        <w:rPr>
          <w:sz w:val="24"/>
          <w:szCs w:val="24"/>
        </w:rPr>
        <w:t xml:space="preserve"> Service Providers. These technologies are used in analyzing trends, administering the site, tracking users’ movements around the website and to gather demographic information about our user base as a whole. We may receive reports based on the use of these technologies by these companies on an individual as well as aggregated basis.</w:t>
      </w:r>
    </w:p>
    <w:p w14:paraId="646F89EA" w14:textId="77777777" w:rsidR="004E2226" w:rsidRPr="00C51E1F" w:rsidRDefault="004E2226" w:rsidP="00523BD5">
      <w:pPr>
        <w:pStyle w:val="aa"/>
        <w:numPr>
          <w:ilvl w:val="0"/>
          <w:numId w:val="3"/>
        </w:numPr>
        <w:ind w:firstLineChars="0"/>
        <w:rPr>
          <w:sz w:val="24"/>
          <w:szCs w:val="24"/>
        </w:rPr>
      </w:pPr>
      <w:r w:rsidRPr="00C51E1F">
        <w:rPr>
          <w:sz w:val="24"/>
          <w:szCs w:val="24"/>
        </w:rPr>
        <w:t>Log Files: As true of most websites, we gather certain information and store it in log files. This information may include Internet protocol (IP) addresses, browser type, Internet service provider (ISP), referring/exit pages, operating system, date/time stamp, and/or clickstream data. We do not link this automatically collected data to other information we gather about you.</w:t>
      </w:r>
    </w:p>
    <w:p w14:paraId="260AB7CB" w14:textId="2ABA8F15" w:rsidR="004E2226" w:rsidRPr="00B05FB9" w:rsidDel="007D5CC7" w:rsidRDefault="004E2226" w:rsidP="00523BD5">
      <w:pPr>
        <w:pStyle w:val="aa"/>
        <w:numPr>
          <w:ilvl w:val="0"/>
          <w:numId w:val="3"/>
        </w:numPr>
        <w:ind w:firstLineChars="0"/>
        <w:rPr>
          <w:del w:id="233" w:author="Charles Cao" w:date="2018-08-15T13:14:00Z"/>
          <w:strike/>
          <w:sz w:val="24"/>
          <w:szCs w:val="24"/>
          <w:highlight w:val="yellow"/>
          <w:rPrChange w:id="234" w:author="Charles Cao" w:date="2018-08-14T11:37:00Z">
            <w:rPr>
              <w:del w:id="235" w:author="Charles Cao" w:date="2018-08-15T13:14:00Z"/>
              <w:sz w:val="24"/>
              <w:szCs w:val="24"/>
            </w:rPr>
          </w:rPrChange>
        </w:rPr>
      </w:pPr>
      <w:del w:id="236" w:author="Charles Cao" w:date="2018-08-15T13:14:00Z">
        <w:r w:rsidRPr="00B05FB9" w:rsidDel="007D5CC7">
          <w:rPr>
            <w:strike/>
            <w:sz w:val="24"/>
            <w:szCs w:val="24"/>
            <w:highlight w:val="yellow"/>
            <w:rPrChange w:id="237" w:author="Charles Cao" w:date="2018-08-14T11:37:00Z">
              <w:rPr>
                <w:sz w:val="24"/>
                <w:szCs w:val="24"/>
              </w:rPr>
            </w:rPrChange>
          </w:rPr>
          <w:delText>Advertising: We partner with our Third Party Service Providers to either display advertising on our website or to manage our advertising on other sites. Our Third Party Service Provider may use technologies such as cookies to gather information about your activities on this site and other sites in order to provide you advertising based upon your browsing activities and interests. If you wish to not have this information used for the purpose of serving you interest-based ads, you may opt-out by clicking here.</w:delText>
        </w:r>
      </w:del>
    </w:p>
    <w:p w14:paraId="04399BCD" w14:textId="77777777" w:rsidR="004E2226" w:rsidRPr="00C51E1F" w:rsidRDefault="004E2226" w:rsidP="00523BD5">
      <w:pPr>
        <w:pStyle w:val="aa"/>
        <w:numPr>
          <w:ilvl w:val="0"/>
          <w:numId w:val="3"/>
        </w:numPr>
        <w:ind w:firstLineChars="0"/>
        <w:rPr>
          <w:sz w:val="24"/>
          <w:szCs w:val="24"/>
        </w:rPr>
      </w:pPr>
      <w:r w:rsidRPr="00C51E1F">
        <w:rPr>
          <w:sz w:val="24"/>
          <w:szCs w:val="24"/>
        </w:rPr>
        <w:t>Mobile Analytics: Within some of our mobile applications we use mobile analytics software to allow us to better understand the functionality of our Mobile Software on your phone. This software may record information such as how often you use the application, the events that occur within the application, aggregated usage, performance data, and where crashes occur within the application. We do not link the information we store within the analytics software to any personal information you submit within the mobile application.</w:t>
      </w:r>
    </w:p>
    <w:p w14:paraId="311AABAA" w14:textId="7D783300" w:rsidR="004E2226" w:rsidRPr="00B05FB9" w:rsidDel="007D5CC7" w:rsidRDefault="004E2226" w:rsidP="00523BD5">
      <w:pPr>
        <w:pStyle w:val="aa"/>
        <w:numPr>
          <w:ilvl w:val="0"/>
          <w:numId w:val="3"/>
        </w:numPr>
        <w:ind w:firstLineChars="0"/>
        <w:rPr>
          <w:del w:id="238" w:author="Charles Cao" w:date="2018-08-15T13:14:00Z"/>
          <w:sz w:val="24"/>
          <w:szCs w:val="24"/>
          <w:highlight w:val="yellow"/>
          <w:rPrChange w:id="239" w:author="Charles Cao" w:date="2018-08-14T11:37:00Z">
            <w:rPr>
              <w:del w:id="240" w:author="Charles Cao" w:date="2018-08-15T13:14:00Z"/>
              <w:sz w:val="24"/>
              <w:szCs w:val="24"/>
            </w:rPr>
          </w:rPrChange>
        </w:rPr>
      </w:pPr>
      <w:del w:id="241" w:author="Charles Cao" w:date="2018-08-15T13:14:00Z">
        <w:r w:rsidRPr="00B05FB9" w:rsidDel="007D5CC7">
          <w:rPr>
            <w:sz w:val="24"/>
            <w:szCs w:val="24"/>
            <w:highlight w:val="yellow"/>
            <w:rPrChange w:id="242" w:author="Charles Cao" w:date="2018-08-14T11:37:00Z">
              <w:rPr>
                <w:sz w:val="24"/>
                <w:szCs w:val="24"/>
              </w:rPr>
            </w:rPrChange>
          </w:rPr>
          <w:delText>Local Storage – HTML5/Flash: We use Local Storage Objects (LSOs) such as HTML5 or Flash to store content and preferences. Third parties with whom we partner to provide certain features on our Sites or to display advertising based upon your web browsing activity also use HTML5 or Flash cookies to collect and store information. Various browsers may offer their own management tool for removing HTML5 LSOs. To manage Flash cookies, please click here.</w:delText>
        </w:r>
      </w:del>
    </w:p>
    <w:p w14:paraId="67386854" w14:textId="77777777" w:rsidR="008A33D9" w:rsidRPr="00C51E1F" w:rsidRDefault="008A33D9" w:rsidP="004E2226">
      <w:pPr>
        <w:rPr>
          <w:sz w:val="24"/>
          <w:szCs w:val="24"/>
        </w:rPr>
      </w:pPr>
    </w:p>
    <w:p w14:paraId="7A075AF8" w14:textId="77777777" w:rsidR="004E2226" w:rsidRPr="00C51E1F" w:rsidRDefault="004E2226" w:rsidP="004E2226">
      <w:pPr>
        <w:rPr>
          <w:sz w:val="24"/>
          <w:szCs w:val="24"/>
        </w:rPr>
      </w:pPr>
      <w:r w:rsidRPr="00C51E1F">
        <w:rPr>
          <w:sz w:val="24"/>
          <w:szCs w:val="24"/>
        </w:rPr>
        <w:t>WHO DO WE SHARE YOUR INFORMATION WITH?</w:t>
      </w:r>
    </w:p>
    <w:p w14:paraId="0739D0FC" w14:textId="77777777" w:rsidR="004E2226" w:rsidRPr="00C51E1F" w:rsidRDefault="004E2226" w:rsidP="004E2226">
      <w:pPr>
        <w:rPr>
          <w:sz w:val="24"/>
          <w:szCs w:val="24"/>
        </w:rPr>
      </w:pPr>
    </w:p>
    <w:p w14:paraId="501314CF" w14:textId="77777777" w:rsidR="004E2226" w:rsidRPr="00C51E1F" w:rsidRDefault="004E2226" w:rsidP="004E2226">
      <w:pPr>
        <w:rPr>
          <w:sz w:val="24"/>
          <w:szCs w:val="24"/>
        </w:rPr>
      </w:pPr>
      <w:r w:rsidRPr="00C51E1F">
        <w:rPr>
          <w:sz w:val="24"/>
          <w:szCs w:val="24"/>
        </w:rPr>
        <w:t>We do not sell any personal information to third parties.</w:t>
      </w:r>
    </w:p>
    <w:p w14:paraId="07122B0F" w14:textId="77777777" w:rsidR="004E2226" w:rsidRPr="00C51E1F" w:rsidRDefault="004E2226" w:rsidP="004E2226">
      <w:pPr>
        <w:rPr>
          <w:sz w:val="24"/>
          <w:szCs w:val="24"/>
        </w:rPr>
      </w:pPr>
    </w:p>
    <w:p w14:paraId="5F0A9A77" w14:textId="77777777" w:rsidR="004E2226" w:rsidRPr="00C51E1F" w:rsidRDefault="004E2226" w:rsidP="004E2226">
      <w:pPr>
        <w:rPr>
          <w:sz w:val="24"/>
          <w:szCs w:val="24"/>
        </w:rPr>
      </w:pPr>
      <w:r w:rsidRPr="00C51E1F">
        <w:rPr>
          <w:sz w:val="24"/>
          <w:szCs w:val="24"/>
        </w:rPr>
        <w:t xml:space="preserve">We may disclose your personal information on occasion to third parties (as described </w:t>
      </w:r>
      <w:r w:rsidRPr="00C51E1F">
        <w:rPr>
          <w:sz w:val="24"/>
          <w:szCs w:val="24"/>
        </w:rPr>
        <w:lastRenderedPageBreak/>
        <w:t>below) in order to provide the products or services that you have requested.</w:t>
      </w:r>
    </w:p>
    <w:p w14:paraId="34D4B407" w14:textId="77777777" w:rsidR="004E2226" w:rsidRPr="00C51E1F" w:rsidRDefault="004E2226" w:rsidP="004E2226">
      <w:pPr>
        <w:rPr>
          <w:sz w:val="24"/>
          <w:szCs w:val="24"/>
        </w:rPr>
      </w:pPr>
    </w:p>
    <w:p w14:paraId="5F0B407D" w14:textId="61DCC6E2" w:rsidR="004E2226" w:rsidRPr="00C51E1F" w:rsidRDefault="004E2226" w:rsidP="004E2226">
      <w:pPr>
        <w:rPr>
          <w:sz w:val="24"/>
          <w:szCs w:val="24"/>
        </w:rPr>
      </w:pPr>
      <w:r w:rsidRPr="00C51E1F">
        <w:rPr>
          <w:sz w:val="24"/>
          <w:szCs w:val="24"/>
        </w:rPr>
        <w:t xml:space="preserve">Disclosure may be made to Third Party Service Providers and affiliated companies listed in this section below. In each case described in this section, you can be assured that </w:t>
      </w:r>
      <w:del w:id="243" w:author="Charles Cao" w:date="2018-08-14T10:34:00Z">
        <w:r w:rsidR="00D06F83" w:rsidRPr="00C51E1F" w:rsidDel="00687C63">
          <w:rPr>
            <w:sz w:val="24"/>
            <w:szCs w:val="24"/>
          </w:rPr>
          <w:delText>XXXX</w:delText>
        </w:r>
      </w:del>
      <w:ins w:id="244" w:author="Charles Cao" w:date="2018-08-14T10:34:00Z">
        <w:r w:rsidR="00687C63">
          <w:rPr>
            <w:sz w:val="24"/>
            <w:szCs w:val="24"/>
          </w:rPr>
          <w:t>FEIHUI</w:t>
        </w:r>
      </w:ins>
      <w:r w:rsidRPr="00C51E1F">
        <w:rPr>
          <w:sz w:val="24"/>
          <w:szCs w:val="24"/>
        </w:rPr>
        <w:t xml:space="preserve"> will only share your personal information in accordance with your consent. You should know that when </w:t>
      </w:r>
      <w:del w:id="245" w:author="Charles Cao" w:date="2018-08-14T10:34:00Z">
        <w:r w:rsidR="00D06F83" w:rsidRPr="00C51E1F" w:rsidDel="00687C63">
          <w:rPr>
            <w:sz w:val="24"/>
            <w:szCs w:val="24"/>
          </w:rPr>
          <w:delText>XXXX</w:delText>
        </w:r>
      </w:del>
      <w:ins w:id="246" w:author="Charles Cao" w:date="2018-08-14T10:34:00Z">
        <w:r w:rsidR="00687C63">
          <w:rPr>
            <w:sz w:val="24"/>
            <w:szCs w:val="24"/>
          </w:rPr>
          <w:t>FEIHUI</w:t>
        </w:r>
      </w:ins>
      <w:r w:rsidRPr="00C51E1F">
        <w:rPr>
          <w:sz w:val="24"/>
          <w:szCs w:val="24"/>
        </w:rPr>
        <w:t xml:space="preserve"> shares your personal information with a </w:t>
      </w:r>
      <w:proofErr w:type="gramStart"/>
      <w:r w:rsidRPr="00C51E1F">
        <w:rPr>
          <w:sz w:val="24"/>
          <w:szCs w:val="24"/>
        </w:rPr>
        <w:t>Third Party</w:t>
      </w:r>
      <w:proofErr w:type="gramEnd"/>
      <w:r w:rsidRPr="00C51E1F">
        <w:rPr>
          <w:sz w:val="24"/>
          <w:szCs w:val="24"/>
        </w:rPr>
        <w:t xml:space="preserve"> Service Provider under any circumstance described in this section, </w:t>
      </w:r>
      <w:del w:id="247" w:author="Charles Cao" w:date="2018-08-14T10:34:00Z">
        <w:r w:rsidR="00D06F83" w:rsidRPr="00C51E1F" w:rsidDel="00687C63">
          <w:rPr>
            <w:sz w:val="24"/>
            <w:szCs w:val="24"/>
          </w:rPr>
          <w:delText>XXXX</w:delText>
        </w:r>
      </w:del>
      <w:ins w:id="248" w:author="Charles Cao" w:date="2018-08-14T10:34:00Z">
        <w:r w:rsidR="00687C63">
          <w:rPr>
            <w:sz w:val="24"/>
            <w:szCs w:val="24"/>
          </w:rPr>
          <w:t>FEIHUI</w:t>
        </w:r>
      </w:ins>
      <w:r w:rsidRPr="00C51E1F">
        <w:rPr>
          <w:sz w:val="24"/>
          <w:szCs w:val="24"/>
        </w:rPr>
        <w:t xml:space="preserve"> will contractually specify that the third party is subject to practices and obligations to comply with applicable local data protection laws. </w:t>
      </w:r>
      <w:del w:id="249" w:author="Charles Cao" w:date="2018-08-14T10:34:00Z">
        <w:r w:rsidR="00D06F83" w:rsidRPr="00C51E1F" w:rsidDel="00687C63">
          <w:rPr>
            <w:sz w:val="24"/>
            <w:szCs w:val="24"/>
          </w:rPr>
          <w:delText>XXXX</w:delText>
        </w:r>
      </w:del>
      <w:ins w:id="250" w:author="Charles Cao" w:date="2018-08-14T10:34:00Z">
        <w:r w:rsidR="00687C63">
          <w:rPr>
            <w:sz w:val="24"/>
            <w:szCs w:val="24"/>
          </w:rPr>
          <w:t>FEIHUI</w:t>
        </w:r>
      </w:ins>
      <w:r w:rsidRPr="00C51E1F">
        <w:rPr>
          <w:sz w:val="24"/>
          <w:szCs w:val="24"/>
        </w:rPr>
        <w:t xml:space="preserve"> will contractually ensure compliance by any </w:t>
      </w:r>
      <w:proofErr w:type="gramStart"/>
      <w:r w:rsidRPr="00C51E1F">
        <w:rPr>
          <w:sz w:val="24"/>
          <w:szCs w:val="24"/>
        </w:rPr>
        <w:t>Third Party</w:t>
      </w:r>
      <w:proofErr w:type="gramEnd"/>
      <w:r w:rsidRPr="00C51E1F">
        <w:rPr>
          <w:sz w:val="24"/>
          <w:szCs w:val="24"/>
        </w:rPr>
        <w:t xml:space="preserve"> Service Providers with the privacy standards that apply to them in your home jurisdiction.</w:t>
      </w:r>
    </w:p>
    <w:p w14:paraId="4DB5F458" w14:textId="77777777" w:rsidR="004E2226" w:rsidRPr="00C51E1F" w:rsidRDefault="004E2226" w:rsidP="004E2226">
      <w:pPr>
        <w:rPr>
          <w:sz w:val="24"/>
          <w:szCs w:val="24"/>
        </w:rPr>
      </w:pPr>
    </w:p>
    <w:p w14:paraId="586BB440" w14:textId="77777777" w:rsidR="004E2226" w:rsidRPr="00C51E1F" w:rsidRDefault="004E2226" w:rsidP="004E2226">
      <w:pPr>
        <w:rPr>
          <w:sz w:val="24"/>
          <w:szCs w:val="24"/>
        </w:rPr>
      </w:pPr>
      <w:r w:rsidRPr="00C51E1F">
        <w:rPr>
          <w:sz w:val="24"/>
          <w:szCs w:val="24"/>
        </w:rPr>
        <w:t>SHARING WITH OUR GROUP AND THIRD PARTY SERVICE PROVIDERS</w:t>
      </w:r>
    </w:p>
    <w:p w14:paraId="36EEE4C0" w14:textId="77777777" w:rsidR="004E2226" w:rsidRPr="00C51E1F" w:rsidRDefault="004E2226" w:rsidP="004E2226">
      <w:pPr>
        <w:rPr>
          <w:sz w:val="24"/>
          <w:szCs w:val="24"/>
        </w:rPr>
      </w:pPr>
    </w:p>
    <w:p w14:paraId="05CA6A01" w14:textId="5FD50B61" w:rsidR="004E2226" w:rsidRPr="00C51E1F" w:rsidRDefault="00F83F60" w:rsidP="004E2226">
      <w:pPr>
        <w:rPr>
          <w:sz w:val="24"/>
          <w:szCs w:val="24"/>
        </w:rPr>
      </w:pPr>
      <w:r w:rsidRPr="00C51E1F">
        <w:rPr>
          <w:rFonts w:hint="eastAsia"/>
          <w:sz w:val="24"/>
          <w:szCs w:val="24"/>
        </w:rPr>
        <w:t xml:space="preserve">In </w:t>
      </w:r>
      <w:r w:rsidR="004E2226" w:rsidRPr="00C51E1F">
        <w:rPr>
          <w:sz w:val="24"/>
          <w:szCs w:val="24"/>
        </w:rPr>
        <w:t xml:space="preserve">order to conduct business operations smoothly in providing you with the full capabilities of our products and services, we may disclose your personal information from time to time to other </w:t>
      </w:r>
      <w:del w:id="251" w:author="Charles Cao" w:date="2018-08-14T10:34:00Z">
        <w:r w:rsidR="00D06F83" w:rsidRPr="00C51E1F" w:rsidDel="00687C63">
          <w:rPr>
            <w:sz w:val="24"/>
            <w:szCs w:val="24"/>
          </w:rPr>
          <w:delText>XXXX</w:delText>
        </w:r>
      </w:del>
      <w:ins w:id="252" w:author="Charles Cao" w:date="2018-08-14T10:34:00Z">
        <w:r w:rsidR="00687C63">
          <w:rPr>
            <w:sz w:val="24"/>
            <w:szCs w:val="24"/>
          </w:rPr>
          <w:t>FEIHUI</w:t>
        </w:r>
      </w:ins>
      <w:r w:rsidR="004E2226" w:rsidRPr="00C51E1F">
        <w:rPr>
          <w:sz w:val="24"/>
          <w:szCs w:val="24"/>
        </w:rPr>
        <w:t xml:space="preserve"> affiliated companies (in communications, social media, technology or cloud businesses), or our third party service providers which are our mailing houses, delivery service providers, telecommunications companies, data </w:t>
      </w:r>
      <w:proofErr w:type="spellStart"/>
      <w:r w:rsidR="004E2226" w:rsidRPr="00C51E1F">
        <w:rPr>
          <w:sz w:val="24"/>
          <w:szCs w:val="24"/>
        </w:rPr>
        <w:t>centres</w:t>
      </w:r>
      <w:proofErr w:type="spellEnd"/>
      <w:r w:rsidR="004E2226" w:rsidRPr="00C51E1F">
        <w:rPr>
          <w:sz w:val="24"/>
          <w:szCs w:val="24"/>
        </w:rPr>
        <w:t>, data storage facilities, customer service providers, advertising and marketing service providers</w:t>
      </w:r>
      <w:r w:rsidR="00747533" w:rsidRPr="00C51E1F">
        <w:rPr>
          <w:sz w:val="24"/>
          <w:szCs w:val="24"/>
        </w:rPr>
        <w:t xml:space="preserve">, and </w:t>
      </w:r>
      <w:del w:id="253" w:author="Charles Cao" w:date="2018-08-14T10:34:00Z">
        <w:r w:rsidR="00D06F83" w:rsidRPr="00C51E1F" w:rsidDel="00687C63">
          <w:rPr>
            <w:sz w:val="24"/>
            <w:szCs w:val="24"/>
          </w:rPr>
          <w:delText>XXXX</w:delText>
        </w:r>
      </w:del>
      <w:ins w:id="254" w:author="Charles Cao" w:date="2018-08-14T10:34:00Z">
        <w:r w:rsidR="00687C63">
          <w:rPr>
            <w:sz w:val="24"/>
            <w:szCs w:val="24"/>
          </w:rPr>
          <w:t>FEIHUI</w:t>
        </w:r>
      </w:ins>
      <w:r w:rsidR="00747533" w:rsidRPr="00C51E1F">
        <w:rPr>
          <w:sz w:val="24"/>
          <w:szCs w:val="24"/>
        </w:rPr>
        <w:t>’s representatives</w:t>
      </w:r>
      <w:r w:rsidR="004E2226" w:rsidRPr="00C51E1F">
        <w:rPr>
          <w:sz w:val="24"/>
          <w:szCs w:val="24"/>
        </w:rPr>
        <w:t xml:space="preserve">. Such </w:t>
      </w:r>
      <w:proofErr w:type="gramStart"/>
      <w:r w:rsidR="004E2226" w:rsidRPr="00C51E1F">
        <w:rPr>
          <w:sz w:val="24"/>
          <w:szCs w:val="24"/>
        </w:rPr>
        <w:t>Third Party</w:t>
      </w:r>
      <w:proofErr w:type="gramEnd"/>
      <w:r w:rsidR="004E2226" w:rsidRPr="00C51E1F">
        <w:rPr>
          <w:sz w:val="24"/>
          <w:szCs w:val="24"/>
        </w:rPr>
        <w:t xml:space="preserve"> Service Providers would be processing your personal information on </w:t>
      </w:r>
      <w:del w:id="255" w:author="Charles Cao" w:date="2018-08-14T10:34:00Z">
        <w:r w:rsidR="00D06F83" w:rsidRPr="00C51E1F" w:rsidDel="00687C63">
          <w:rPr>
            <w:sz w:val="24"/>
            <w:szCs w:val="24"/>
          </w:rPr>
          <w:delText>XXXX</w:delText>
        </w:r>
      </w:del>
      <w:ins w:id="256" w:author="Charles Cao" w:date="2018-08-14T10:34:00Z">
        <w:r w:rsidR="00687C63">
          <w:rPr>
            <w:sz w:val="24"/>
            <w:szCs w:val="24"/>
          </w:rPr>
          <w:t>FEIHUI</w:t>
        </w:r>
      </w:ins>
      <w:r w:rsidR="004E2226" w:rsidRPr="00C51E1F">
        <w:rPr>
          <w:sz w:val="24"/>
          <w:szCs w:val="24"/>
        </w:rPr>
        <w:t xml:space="preserve">’s behalf or for one or more of the purposes listed above. If you no longer wish to allow us to share this information, please contact us at </w:t>
      </w:r>
      <w:ins w:id="257" w:author="Charles Cao" w:date="2018-08-14T11:39:00Z">
        <w:r w:rsidR="00BE50A7" w:rsidRPr="003A4A68">
          <w:rPr>
            <w:rFonts w:ascii="Arial" w:eastAsia="SimSun" w:hAnsi="Arial" w:cs="Arial" w:hint="eastAsia"/>
            <w:color w:val="000000"/>
            <w:kern w:val="0"/>
            <w:szCs w:val="21"/>
          </w:rPr>
          <w:t>p</w:t>
        </w:r>
        <w:r w:rsidR="00BE50A7" w:rsidRPr="003535CB">
          <w:rPr>
            <w:rFonts w:ascii="Arial" w:eastAsia="SimSun" w:hAnsi="Arial" w:cs="Arial"/>
            <w:color w:val="000000"/>
            <w:kern w:val="0"/>
            <w:szCs w:val="21"/>
          </w:rPr>
          <w:t>rivacy</w:t>
        </w:r>
        <w:r w:rsidR="00BE50A7" w:rsidRPr="003A4A68">
          <w:rPr>
            <w:rFonts w:ascii="Arial" w:eastAsia="SimSun" w:hAnsi="Arial" w:cs="Arial"/>
            <w:color w:val="000000"/>
            <w:kern w:val="0"/>
            <w:szCs w:val="21"/>
          </w:rPr>
          <w:t>.feihui</w:t>
        </w:r>
        <w:r w:rsidR="00BE50A7" w:rsidRPr="003535CB">
          <w:rPr>
            <w:rFonts w:ascii="Arial" w:eastAsia="SimSun" w:hAnsi="Arial" w:cs="Arial"/>
            <w:color w:val="000000"/>
            <w:kern w:val="0"/>
            <w:szCs w:val="21"/>
          </w:rPr>
          <w:t>@</w:t>
        </w:r>
        <w:r w:rsidR="00BE50A7" w:rsidRPr="003A4A68">
          <w:rPr>
            <w:rFonts w:ascii="Arial" w:eastAsia="SimSun" w:hAnsi="Arial" w:cs="Arial"/>
            <w:color w:val="000000"/>
            <w:kern w:val="0"/>
            <w:szCs w:val="21"/>
          </w:rPr>
          <w:t>signify</w:t>
        </w:r>
        <w:r w:rsidR="00BE50A7" w:rsidRPr="003535CB">
          <w:rPr>
            <w:rFonts w:ascii="Arial" w:eastAsia="SimSun" w:hAnsi="Arial" w:cs="Arial"/>
            <w:color w:val="000000"/>
            <w:kern w:val="0"/>
            <w:szCs w:val="21"/>
          </w:rPr>
          <w:t>.com</w:t>
        </w:r>
      </w:ins>
      <w:del w:id="258" w:author="Charles Cao" w:date="2018-08-14T11:39:00Z">
        <w:r w:rsidR="004E2226" w:rsidRPr="00C51E1F" w:rsidDel="00BE50A7">
          <w:rPr>
            <w:sz w:val="24"/>
            <w:szCs w:val="24"/>
          </w:rPr>
          <w:delText>privacy@</w:delText>
        </w:r>
      </w:del>
      <w:del w:id="259" w:author="Charles Cao" w:date="2018-08-14T10:34:00Z">
        <w:r w:rsidR="00D06F83" w:rsidRPr="00C51E1F" w:rsidDel="00687C63">
          <w:rPr>
            <w:sz w:val="24"/>
            <w:szCs w:val="24"/>
          </w:rPr>
          <w:delText>XXXX</w:delText>
        </w:r>
      </w:del>
      <w:del w:id="260" w:author="Charles Cao" w:date="2018-08-14T11:39:00Z">
        <w:r w:rsidR="004E2226" w:rsidRPr="00C51E1F" w:rsidDel="00BE50A7">
          <w:rPr>
            <w:sz w:val="24"/>
            <w:szCs w:val="24"/>
          </w:rPr>
          <w:delText>.com</w:delText>
        </w:r>
      </w:del>
      <w:r w:rsidR="004E2226" w:rsidRPr="00C51E1F">
        <w:rPr>
          <w:sz w:val="24"/>
          <w:szCs w:val="24"/>
        </w:rPr>
        <w:t>.</w:t>
      </w:r>
    </w:p>
    <w:p w14:paraId="41514A15" w14:textId="77777777" w:rsidR="004E2226" w:rsidRPr="00C51E1F" w:rsidRDefault="004E2226" w:rsidP="004E2226">
      <w:pPr>
        <w:rPr>
          <w:sz w:val="24"/>
          <w:szCs w:val="24"/>
        </w:rPr>
      </w:pPr>
    </w:p>
    <w:p w14:paraId="6693D76D" w14:textId="29EEB1FC" w:rsidR="004E2226" w:rsidRPr="00BE50A7" w:rsidDel="007D5CC7" w:rsidRDefault="004E2226" w:rsidP="004E2226">
      <w:pPr>
        <w:rPr>
          <w:del w:id="261" w:author="Charles Cao" w:date="2018-08-15T13:14:00Z"/>
          <w:sz w:val="24"/>
          <w:szCs w:val="24"/>
          <w:highlight w:val="yellow"/>
          <w:rPrChange w:id="262" w:author="Charles Cao" w:date="2018-08-14T11:39:00Z">
            <w:rPr>
              <w:del w:id="263" w:author="Charles Cao" w:date="2018-08-15T13:14:00Z"/>
              <w:sz w:val="24"/>
              <w:szCs w:val="24"/>
            </w:rPr>
          </w:rPrChange>
        </w:rPr>
      </w:pPr>
      <w:del w:id="264" w:author="Charles Cao" w:date="2018-08-15T13:14:00Z">
        <w:r w:rsidRPr="00BE50A7" w:rsidDel="007D5CC7">
          <w:rPr>
            <w:sz w:val="24"/>
            <w:szCs w:val="24"/>
            <w:highlight w:val="yellow"/>
            <w:rPrChange w:id="265" w:author="Charles Cao" w:date="2018-08-14T11:39:00Z">
              <w:rPr>
                <w:sz w:val="24"/>
                <w:szCs w:val="24"/>
              </w:rPr>
            </w:rPrChange>
          </w:rPr>
          <w:delText>SHARING WITH OUR GROUP’S ECOSYSTEM COMPANIES</w:delText>
        </w:r>
      </w:del>
    </w:p>
    <w:p w14:paraId="50BC5B98" w14:textId="452EE152" w:rsidR="004E2226" w:rsidRPr="00BE50A7" w:rsidDel="007D5CC7" w:rsidRDefault="004E2226" w:rsidP="004E2226">
      <w:pPr>
        <w:rPr>
          <w:del w:id="266" w:author="Charles Cao" w:date="2018-08-15T13:14:00Z"/>
          <w:sz w:val="24"/>
          <w:szCs w:val="24"/>
          <w:highlight w:val="yellow"/>
          <w:rPrChange w:id="267" w:author="Charles Cao" w:date="2018-08-14T11:39:00Z">
            <w:rPr>
              <w:del w:id="268" w:author="Charles Cao" w:date="2018-08-15T13:14:00Z"/>
              <w:sz w:val="24"/>
              <w:szCs w:val="24"/>
            </w:rPr>
          </w:rPrChange>
        </w:rPr>
      </w:pPr>
    </w:p>
    <w:p w14:paraId="6512BEBE" w14:textId="439BC444" w:rsidR="004E2226" w:rsidRPr="00C51E1F" w:rsidDel="007D5CC7" w:rsidRDefault="00F0650B" w:rsidP="004E2226">
      <w:pPr>
        <w:rPr>
          <w:del w:id="269" w:author="Charles Cao" w:date="2018-08-15T13:14:00Z"/>
          <w:sz w:val="24"/>
          <w:szCs w:val="24"/>
        </w:rPr>
      </w:pPr>
      <w:del w:id="270" w:author="Charles Cao" w:date="2018-08-15T13:14:00Z">
        <w:r w:rsidRPr="00BE50A7" w:rsidDel="007D5CC7">
          <w:rPr>
            <w:sz w:val="24"/>
            <w:szCs w:val="24"/>
            <w:highlight w:val="yellow"/>
            <w:rPrChange w:id="271" w:author="Charles Cao" w:date="2018-08-14T11:39:00Z">
              <w:rPr>
                <w:sz w:val="24"/>
                <w:szCs w:val="24"/>
              </w:rPr>
            </w:rPrChange>
          </w:rPr>
          <w:delText xml:space="preserve">Xiaomi </w:delText>
        </w:r>
        <w:r w:rsidR="004E2226" w:rsidRPr="00BE50A7" w:rsidDel="007D5CC7">
          <w:rPr>
            <w:sz w:val="24"/>
            <w:szCs w:val="24"/>
            <w:highlight w:val="yellow"/>
            <w:rPrChange w:id="272" w:author="Charles Cao" w:date="2018-08-14T11:39:00Z">
              <w:rPr>
                <w:sz w:val="24"/>
                <w:szCs w:val="24"/>
              </w:rPr>
            </w:rPrChange>
          </w:rPr>
          <w:delText xml:space="preserve">works together with a cool group of companies, which together form the Mi Ecosystem. The Mi Ecosystem companies are independent entities, invested and incubated by </w:delText>
        </w:r>
        <w:r w:rsidRPr="00BE50A7" w:rsidDel="007D5CC7">
          <w:rPr>
            <w:sz w:val="24"/>
            <w:szCs w:val="24"/>
            <w:highlight w:val="yellow"/>
            <w:rPrChange w:id="273" w:author="Charles Cao" w:date="2018-08-14T11:39:00Z">
              <w:rPr>
                <w:sz w:val="24"/>
                <w:szCs w:val="24"/>
              </w:rPr>
            </w:rPrChange>
          </w:rPr>
          <w:delText>Xiaomi</w:delText>
        </w:r>
        <w:r w:rsidR="004E2226" w:rsidRPr="00BE50A7" w:rsidDel="007D5CC7">
          <w:rPr>
            <w:sz w:val="24"/>
            <w:szCs w:val="24"/>
            <w:highlight w:val="yellow"/>
            <w:rPrChange w:id="274" w:author="Charles Cao" w:date="2018-08-14T11:39:00Z">
              <w:rPr>
                <w:sz w:val="24"/>
                <w:szCs w:val="24"/>
              </w:rPr>
            </w:rPrChange>
          </w:rPr>
          <w:delText xml:space="preserve">, and are experts in their fields. </w:delText>
        </w:r>
      </w:del>
      <w:del w:id="275" w:author="Charles Cao" w:date="2018-08-14T10:34:00Z">
        <w:r w:rsidR="00D06F83" w:rsidRPr="00BE50A7" w:rsidDel="00687C63">
          <w:rPr>
            <w:sz w:val="24"/>
            <w:szCs w:val="24"/>
            <w:highlight w:val="yellow"/>
            <w:rPrChange w:id="276" w:author="Charles Cao" w:date="2018-08-14T11:39:00Z">
              <w:rPr>
                <w:sz w:val="24"/>
                <w:szCs w:val="24"/>
              </w:rPr>
            </w:rPrChange>
          </w:rPr>
          <w:delText>XXXX</w:delText>
        </w:r>
      </w:del>
      <w:del w:id="277" w:author="Charles Cao" w:date="2018-08-15T13:14:00Z">
        <w:r w:rsidR="004E2226" w:rsidRPr="00BE50A7" w:rsidDel="007D5CC7">
          <w:rPr>
            <w:sz w:val="24"/>
            <w:szCs w:val="24"/>
            <w:highlight w:val="yellow"/>
            <w:rPrChange w:id="278" w:author="Charles Cao" w:date="2018-08-14T11:39:00Z">
              <w:rPr>
                <w:sz w:val="24"/>
                <w:szCs w:val="24"/>
              </w:rPr>
            </w:rPrChange>
          </w:rPr>
          <w:delText xml:space="preserve"> may disclose your personal data to the </w:delText>
        </w:r>
        <w:r w:rsidRPr="00BE50A7" w:rsidDel="007D5CC7">
          <w:rPr>
            <w:sz w:val="24"/>
            <w:szCs w:val="24"/>
            <w:highlight w:val="yellow"/>
            <w:rPrChange w:id="279" w:author="Charles Cao" w:date="2018-08-14T11:39:00Z">
              <w:rPr>
                <w:sz w:val="24"/>
                <w:szCs w:val="24"/>
              </w:rPr>
            </w:rPrChange>
          </w:rPr>
          <w:delText xml:space="preserve">Xiaomi or other Mi Ecosystem companies </w:delText>
        </w:r>
        <w:r w:rsidR="004E2226" w:rsidRPr="00BE50A7" w:rsidDel="007D5CC7">
          <w:rPr>
            <w:sz w:val="24"/>
            <w:szCs w:val="24"/>
            <w:highlight w:val="yellow"/>
            <w:rPrChange w:id="280" w:author="Charles Cao" w:date="2018-08-14T11:39:00Z">
              <w:rPr>
                <w:sz w:val="24"/>
                <w:szCs w:val="24"/>
              </w:rPr>
            </w:rPrChange>
          </w:rPr>
          <w:delText xml:space="preserve">so as to provide you with and improve the exciting products and services (both hardware and software) from the Mi Ecosystem. Some of these products and services will still be under the </w:delText>
        </w:r>
      </w:del>
      <w:del w:id="281" w:author="Charles Cao" w:date="2018-08-14T10:34:00Z">
        <w:r w:rsidR="00D06F83" w:rsidRPr="00BE50A7" w:rsidDel="00687C63">
          <w:rPr>
            <w:sz w:val="24"/>
            <w:szCs w:val="24"/>
            <w:highlight w:val="yellow"/>
            <w:rPrChange w:id="282" w:author="Charles Cao" w:date="2018-08-14T11:39:00Z">
              <w:rPr>
                <w:sz w:val="24"/>
                <w:szCs w:val="24"/>
              </w:rPr>
            </w:rPrChange>
          </w:rPr>
          <w:delText>XXXX</w:delText>
        </w:r>
      </w:del>
      <w:del w:id="283" w:author="Charles Cao" w:date="2018-08-15T13:14:00Z">
        <w:r w:rsidR="004E2226" w:rsidRPr="00BE50A7" w:rsidDel="007D5CC7">
          <w:rPr>
            <w:sz w:val="24"/>
            <w:szCs w:val="24"/>
            <w:highlight w:val="yellow"/>
            <w:rPrChange w:id="284" w:author="Charles Cao" w:date="2018-08-14T11:39:00Z">
              <w:rPr>
                <w:sz w:val="24"/>
                <w:szCs w:val="24"/>
              </w:rPr>
            </w:rPrChange>
          </w:rPr>
          <w:delText xml:space="preserve"> brand, while others may use their own brand. If </w:delText>
        </w:r>
      </w:del>
      <w:del w:id="285" w:author="Charles Cao" w:date="2018-08-14T10:34:00Z">
        <w:r w:rsidR="00D06F83" w:rsidRPr="00BE50A7" w:rsidDel="00687C63">
          <w:rPr>
            <w:sz w:val="24"/>
            <w:szCs w:val="24"/>
            <w:highlight w:val="yellow"/>
            <w:rPrChange w:id="286" w:author="Charles Cao" w:date="2018-08-14T11:39:00Z">
              <w:rPr>
                <w:sz w:val="24"/>
                <w:szCs w:val="24"/>
              </w:rPr>
            </w:rPrChange>
          </w:rPr>
          <w:delText>XXXX</w:delText>
        </w:r>
      </w:del>
      <w:del w:id="287" w:author="Charles Cao" w:date="2018-08-15T13:14:00Z">
        <w:r w:rsidR="004E2226" w:rsidRPr="00BE50A7" w:rsidDel="007D5CC7">
          <w:rPr>
            <w:sz w:val="24"/>
            <w:szCs w:val="24"/>
            <w:highlight w:val="yellow"/>
            <w:rPrChange w:id="288" w:author="Charles Cao" w:date="2018-08-14T11:39:00Z">
              <w:rPr>
                <w:sz w:val="24"/>
                <w:szCs w:val="24"/>
              </w:rPr>
            </w:rPrChange>
          </w:rPr>
          <w:delText xml:space="preserve"> is involved in a merger, acquisition or asset sale of all or a portion of our assets, you will be notified via email and/or a prominent notice on our website, of any changes in ownership, uses of your personal information, and choices you may have regarding your personal information.</w:delText>
        </w:r>
      </w:del>
    </w:p>
    <w:p w14:paraId="1B2C67C7" w14:textId="49C52CDC" w:rsidR="004E2226" w:rsidRPr="00C51E1F" w:rsidDel="007D5CC7" w:rsidRDefault="004E2226" w:rsidP="004E2226">
      <w:pPr>
        <w:rPr>
          <w:del w:id="289" w:author="Charles Cao" w:date="2018-08-15T13:14:00Z"/>
          <w:sz w:val="24"/>
          <w:szCs w:val="24"/>
        </w:rPr>
      </w:pPr>
    </w:p>
    <w:p w14:paraId="1195EE39" w14:textId="77777777" w:rsidR="004E2226" w:rsidRPr="00C51E1F" w:rsidRDefault="004E2226" w:rsidP="004E2226">
      <w:pPr>
        <w:rPr>
          <w:sz w:val="24"/>
          <w:szCs w:val="24"/>
        </w:rPr>
      </w:pPr>
      <w:r w:rsidRPr="00C51E1F">
        <w:rPr>
          <w:sz w:val="24"/>
          <w:szCs w:val="24"/>
        </w:rPr>
        <w:t>SHARING WITH OTHERS</w:t>
      </w:r>
    </w:p>
    <w:p w14:paraId="3FE0CBA3" w14:textId="77777777" w:rsidR="004E2226" w:rsidRPr="00C51E1F" w:rsidRDefault="004E2226" w:rsidP="004E2226">
      <w:pPr>
        <w:rPr>
          <w:sz w:val="24"/>
          <w:szCs w:val="24"/>
        </w:rPr>
      </w:pPr>
    </w:p>
    <w:p w14:paraId="2DF0F845" w14:textId="35FD8DEA" w:rsidR="004E2226" w:rsidRPr="00C51E1F" w:rsidRDefault="00D06F83" w:rsidP="004E2226">
      <w:pPr>
        <w:rPr>
          <w:sz w:val="24"/>
          <w:szCs w:val="24"/>
        </w:rPr>
      </w:pPr>
      <w:del w:id="290" w:author="Charles Cao" w:date="2018-08-14T10:34:00Z">
        <w:r w:rsidRPr="00C51E1F" w:rsidDel="00687C63">
          <w:rPr>
            <w:sz w:val="24"/>
            <w:szCs w:val="24"/>
          </w:rPr>
          <w:delText>XXXX</w:delText>
        </w:r>
      </w:del>
      <w:ins w:id="291" w:author="Charles Cao" w:date="2018-08-14T10:34:00Z">
        <w:r w:rsidR="00687C63">
          <w:rPr>
            <w:sz w:val="24"/>
            <w:szCs w:val="24"/>
          </w:rPr>
          <w:t>FEIHUI</w:t>
        </w:r>
      </w:ins>
      <w:r w:rsidR="004E2226" w:rsidRPr="00C51E1F">
        <w:rPr>
          <w:sz w:val="24"/>
          <w:szCs w:val="24"/>
        </w:rPr>
        <w:t xml:space="preserve"> may disclose your personal information without further consent when required under applicable law.</w:t>
      </w:r>
    </w:p>
    <w:p w14:paraId="1071308F" w14:textId="77777777" w:rsidR="004E2226" w:rsidRPr="00C51E1F" w:rsidRDefault="004E2226" w:rsidP="004E2226">
      <w:pPr>
        <w:rPr>
          <w:sz w:val="24"/>
          <w:szCs w:val="24"/>
        </w:rPr>
      </w:pPr>
    </w:p>
    <w:p w14:paraId="616087FB" w14:textId="77777777" w:rsidR="004E2226" w:rsidRPr="00C51E1F" w:rsidRDefault="004E2226" w:rsidP="004E2226">
      <w:pPr>
        <w:rPr>
          <w:sz w:val="24"/>
          <w:szCs w:val="24"/>
        </w:rPr>
      </w:pPr>
      <w:r w:rsidRPr="00C51E1F">
        <w:rPr>
          <w:sz w:val="24"/>
          <w:szCs w:val="24"/>
        </w:rPr>
        <w:t>INFORMATION NOT REQUIRING CONSENT</w:t>
      </w:r>
    </w:p>
    <w:p w14:paraId="4F4DA490" w14:textId="77777777" w:rsidR="004E2226" w:rsidRPr="00C51E1F" w:rsidRDefault="004E2226" w:rsidP="004E2226">
      <w:pPr>
        <w:rPr>
          <w:sz w:val="24"/>
          <w:szCs w:val="24"/>
        </w:rPr>
      </w:pPr>
    </w:p>
    <w:p w14:paraId="70AF163B" w14:textId="77777777" w:rsidR="004E2226" w:rsidRPr="00C51E1F" w:rsidRDefault="004E2226" w:rsidP="004E2226">
      <w:pPr>
        <w:rPr>
          <w:sz w:val="24"/>
          <w:szCs w:val="24"/>
        </w:rPr>
      </w:pPr>
      <w:r w:rsidRPr="00C51E1F">
        <w:rPr>
          <w:sz w:val="24"/>
          <w:szCs w:val="24"/>
        </w:rPr>
        <w:t xml:space="preserve">We may share </w:t>
      </w:r>
      <w:proofErr w:type="spellStart"/>
      <w:r w:rsidRPr="00C51E1F">
        <w:rPr>
          <w:sz w:val="24"/>
          <w:szCs w:val="24"/>
        </w:rPr>
        <w:t>anonymised</w:t>
      </w:r>
      <w:proofErr w:type="spellEnd"/>
      <w:r w:rsidRPr="00C51E1F">
        <w:rPr>
          <w:sz w:val="24"/>
          <w:szCs w:val="24"/>
        </w:rPr>
        <w:t xml:space="preserve"> information and statistics in aggregate form with third parties for business purposes, for example with advertisers on our website, we may share them trends about the general use of our services, such as the number of customers in certain demographic groups who purchased certain products or who carried out certain transactions.</w:t>
      </w:r>
    </w:p>
    <w:p w14:paraId="07F4C12F" w14:textId="5B3A1B74" w:rsidR="004E2226" w:rsidRPr="00C51E1F" w:rsidRDefault="004E2226" w:rsidP="004E2226">
      <w:pPr>
        <w:rPr>
          <w:sz w:val="24"/>
          <w:szCs w:val="24"/>
        </w:rPr>
      </w:pPr>
      <w:r w:rsidRPr="00C51E1F">
        <w:rPr>
          <w:sz w:val="24"/>
          <w:szCs w:val="24"/>
        </w:rPr>
        <w:t xml:space="preserve">For the avoidance of doubt, </w:t>
      </w:r>
      <w:del w:id="292" w:author="Charles Cao" w:date="2018-08-14T10:34:00Z">
        <w:r w:rsidR="00D06F83" w:rsidRPr="00C51E1F" w:rsidDel="00687C63">
          <w:rPr>
            <w:sz w:val="24"/>
            <w:szCs w:val="24"/>
          </w:rPr>
          <w:delText>XXXX</w:delText>
        </w:r>
      </w:del>
      <w:ins w:id="293" w:author="Charles Cao" w:date="2018-08-14T10:34:00Z">
        <w:r w:rsidR="00687C63">
          <w:rPr>
            <w:sz w:val="24"/>
            <w:szCs w:val="24"/>
          </w:rPr>
          <w:t>FEIHUI</w:t>
        </w:r>
      </w:ins>
      <w:r w:rsidRPr="00C51E1F">
        <w:rPr>
          <w:sz w:val="24"/>
          <w:szCs w:val="24"/>
        </w:rPr>
        <w:t xml:space="preserve"> may collect, use or disclose your personal information without your consent if it is and only to the extent it is allowed explicitly under local data protection laws.</w:t>
      </w:r>
      <w:r w:rsidR="00747533" w:rsidRPr="00C51E1F">
        <w:rPr>
          <w:sz w:val="24"/>
          <w:szCs w:val="24"/>
        </w:rPr>
        <w:t xml:space="preserve"> Such disclosure may be brought about by the necessity to protect our rights, ensure the safety of you and other people, and comply with the requirements of the local government to facilitate the investigations of illegal activities.</w:t>
      </w:r>
    </w:p>
    <w:p w14:paraId="53A3E357" w14:textId="77777777" w:rsidR="005236FF" w:rsidRPr="00C51E1F" w:rsidRDefault="005236FF" w:rsidP="004E2226">
      <w:pPr>
        <w:rPr>
          <w:sz w:val="24"/>
          <w:szCs w:val="24"/>
        </w:rPr>
      </w:pPr>
    </w:p>
    <w:p w14:paraId="51557472" w14:textId="77777777" w:rsidR="004E2226" w:rsidRPr="00C51E1F" w:rsidRDefault="004E2226" w:rsidP="004E2226">
      <w:pPr>
        <w:rPr>
          <w:sz w:val="24"/>
          <w:szCs w:val="24"/>
        </w:rPr>
      </w:pPr>
      <w:commentRangeStart w:id="294"/>
      <w:r w:rsidRPr="00C51E1F">
        <w:rPr>
          <w:sz w:val="24"/>
          <w:szCs w:val="24"/>
        </w:rPr>
        <w:lastRenderedPageBreak/>
        <w:t>SECURITY SAFEGUARDS</w:t>
      </w:r>
    </w:p>
    <w:p w14:paraId="56610C35" w14:textId="77777777" w:rsidR="004E2226" w:rsidRPr="00C51E1F" w:rsidRDefault="004E2226" w:rsidP="004E2226">
      <w:pPr>
        <w:rPr>
          <w:sz w:val="24"/>
          <w:szCs w:val="24"/>
        </w:rPr>
      </w:pPr>
    </w:p>
    <w:p w14:paraId="641E4271" w14:textId="5F3C1BFD" w:rsidR="004E2226" w:rsidRPr="00C51E1F" w:rsidRDefault="00D06F83" w:rsidP="004E2226">
      <w:pPr>
        <w:rPr>
          <w:sz w:val="24"/>
          <w:szCs w:val="24"/>
        </w:rPr>
      </w:pPr>
      <w:del w:id="295" w:author="Charles Cao" w:date="2018-08-14T10:34:00Z">
        <w:r w:rsidRPr="00C51E1F" w:rsidDel="00687C63">
          <w:rPr>
            <w:sz w:val="24"/>
            <w:szCs w:val="24"/>
          </w:rPr>
          <w:delText>XXXX</w:delText>
        </w:r>
      </w:del>
      <w:ins w:id="296" w:author="Charles Cao" w:date="2018-08-14T10:34:00Z">
        <w:r w:rsidR="00687C63">
          <w:rPr>
            <w:sz w:val="24"/>
            <w:szCs w:val="24"/>
          </w:rPr>
          <w:t>FEIHUI</w:t>
        </w:r>
      </w:ins>
      <w:r w:rsidR="004E2226" w:rsidRPr="00C51E1F">
        <w:rPr>
          <w:sz w:val="24"/>
          <w:szCs w:val="24"/>
        </w:rPr>
        <w:t>’S SECURITY MEASURES</w:t>
      </w:r>
      <w:commentRangeEnd w:id="294"/>
      <w:r w:rsidR="008626F9">
        <w:rPr>
          <w:rStyle w:val="a3"/>
        </w:rPr>
        <w:commentReference w:id="294"/>
      </w:r>
    </w:p>
    <w:p w14:paraId="77E7C62F" w14:textId="77777777" w:rsidR="004E2226" w:rsidRPr="00C51E1F" w:rsidRDefault="004E2226" w:rsidP="004E2226">
      <w:pPr>
        <w:rPr>
          <w:sz w:val="24"/>
          <w:szCs w:val="24"/>
        </w:rPr>
      </w:pPr>
    </w:p>
    <w:p w14:paraId="11AAF0D0" w14:textId="50C96021" w:rsidR="004E2226" w:rsidRPr="00C51E1F" w:rsidRDefault="004E2226" w:rsidP="004E2226">
      <w:pPr>
        <w:rPr>
          <w:sz w:val="24"/>
          <w:szCs w:val="24"/>
        </w:rPr>
      </w:pPr>
      <w:r w:rsidRPr="00C51E1F">
        <w:rPr>
          <w:sz w:val="24"/>
          <w:szCs w:val="24"/>
        </w:rPr>
        <w:t xml:space="preserve">We are committed to ensuring that your personal information is secure. </w:t>
      </w:r>
      <w:proofErr w:type="gramStart"/>
      <w:r w:rsidRPr="00C51E1F">
        <w:rPr>
          <w:sz w:val="24"/>
          <w:szCs w:val="24"/>
        </w:rPr>
        <w:t>In order to</w:t>
      </w:r>
      <w:proofErr w:type="gramEnd"/>
      <w:r w:rsidRPr="00C51E1F">
        <w:rPr>
          <w:sz w:val="24"/>
          <w:szCs w:val="24"/>
        </w:rPr>
        <w:t xml:space="preserve"> prevent </w:t>
      </w:r>
      <w:proofErr w:type="spellStart"/>
      <w:r w:rsidRPr="00C51E1F">
        <w:rPr>
          <w:sz w:val="24"/>
          <w:szCs w:val="24"/>
        </w:rPr>
        <w:t>unauthorised</w:t>
      </w:r>
      <w:proofErr w:type="spellEnd"/>
      <w:r w:rsidRPr="00C51E1F">
        <w:rPr>
          <w:sz w:val="24"/>
          <w:szCs w:val="24"/>
        </w:rPr>
        <w:t xml:space="preserve"> access, disclosure or other similar risks, we have put in place reasonable physical, electronic and managerial procedures to safeguard and secure the information we collect </w:t>
      </w:r>
      <w:r w:rsidR="000A4815">
        <w:rPr>
          <w:rFonts w:hint="eastAsia"/>
          <w:sz w:val="24"/>
          <w:szCs w:val="24"/>
        </w:rPr>
        <w:t>fro</w:t>
      </w:r>
      <w:r w:rsidR="000A4815">
        <w:rPr>
          <w:sz w:val="24"/>
          <w:szCs w:val="24"/>
        </w:rPr>
        <w:t xml:space="preserve">m your using of </w:t>
      </w:r>
      <w:del w:id="297" w:author="Charles Cao" w:date="2018-08-14T10:34:00Z">
        <w:r w:rsidR="000A4815" w:rsidDel="00687C63">
          <w:rPr>
            <w:sz w:val="24"/>
            <w:szCs w:val="24"/>
          </w:rPr>
          <w:delText>XXXX</w:delText>
        </w:r>
      </w:del>
      <w:ins w:id="298" w:author="Charles Cao" w:date="2018-08-14T10:34:00Z">
        <w:r w:rsidR="00687C63">
          <w:rPr>
            <w:sz w:val="24"/>
            <w:szCs w:val="24"/>
          </w:rPr>
          <w:t>FEIHUI</w:t>
        </w:r>
      </w:ins>
      <w:r w:rsidR="000A4815">
        <w:rPr>
          <w:sz w:val="24"/>
          <w:szCs w:val="24"/>
        </w:rPr>
        <w:t xml:space="preserve"> products and services</w:t>
      </w:r>
      <w:r w:rsidRPr="00C51E1F">
        <w:rPr>
          <w:sz w:val="24"/>
          <w:szCs w:val="24"/>
        </w:rPr>
        <w:t xml:space="preserve"> and on </w:t>
      </w:r>
      <w:del w:id="299" w:author="Charles Cao" w:date="2018-08-14T10:34:00Z">
        <w:r w:rsidR="00D06F83" w:rsidRPr="00C51E1F" w:rsidDel="00687C63">
          <w:rPr>
            <w:sz w:val="24"/>
            <w:szCs w:val="24"/>
          </w:rPr>
          <w:delText>XXXX</w:delText>
        </w:r>
      </w:del>
      <w:ins w:id="300" w:author="Charles Cao" w:date="2018-08-14T10:34:00Z">
        <w:r w:rsidR="00687C63">
          <w:rPr>
            <w:sz w:val="24"/>
            <w:szCs w:val="24"/>
          </w:rPr>
          <w:t>FEIHUI</w:t>
        </w:r>
      </w:ins>
      <w:r w:rsidRPr="00C51E1F">
        <w:rPr>
          <w:sz w:val="24"/>
          <w:szCs w:val="24"/>
        </w:rPr>
        <w:t xml:space="preserve"> websites. We will use all reasonable efforts to safeguard your personal information.</w:t>
      </w:r>
    </w:p>
    <w:p w14:paraId="65E5193A" w14:textId="77777777" w:rsidR="004E2226" w:rsidRPr="00C51E1F" w:rsidRDefault="004E2226" w:rsidP="004E2226">
      <w:pPr>
        <w:rPr>
          <w:sz w:val="24"/>
          <w:szCs w:val="24"/>
        </w:rPr>
      </w:pPr>
    </w:p>
    <w:p w14:paraId="2105B2B8" w14:textId="5879A887" w:rsidR="004E2226" w:rsidRPr="00C51E1F" w:rsidRDefault="004E2226" w:rsidP="004E2226">
      <w:pPr>
        <w:rPr>
          <w:sz w:val="24"/>
          <w:szCs w:val="24"/>
        </w:rPr>
      </w:pPr>
      <w:r w:rsidRPr="00C51E1F">
        <w:rPr>
          <w:sz w:val="24"/>
          <w:szCs w:val="24"/>
        </w:rPr>
        <w:t xml:space="preserve">For example, when you access your Mi Account, you can choose to use our two-step verification process for better security. When you send or receive data from your </w:t>
      </w:r>
      <w:del w:id="301" w:author="Charles Cao" w:date="2018-08-14T10:34:00Z">
        <w:r w:rsidR="00D06F83" w:rsidRPr="00C51E1F" w:rsidDel="00687C63">
          <w:rPr>
            <w:sz w:val="24"/>
            <w:szCs w:val="24"/>
          </w:rPr>
          <w:delText>XXXX</w:delText>
        </w:r>
      </w:del>
      <w:ins w:id="302" w:author="Charles Cao" w:date="2018-08-14T10:34:00Z">
        <w:r w:rsidR="00687C63">
          <w:rPr>
            <w:sz w:val="24"/>
            <w:szCs w:val="24"/>
          </w:rPr>
          <w:t>FEIHUI</w:t>
        </w:r>
      </w:ins>
      <w:r w:rsidRPr="00C51E1F">
        <w:rPr>
          <w:sz w:val="24"/>
          <w:szCs w:val="24"/>
        </w:rPr>
        <w:t xml:space="preserve"> device to our servers, we make sure they are encrypted using Secure Sockets Layer ("SSL") and other algorithms.</w:t>
      </w:r>
    </w:p>
    <w:p w14:paraId="72A5FEDA" w14:textId="77777777" w:rsidR="004E2226" w:rsidRPr="00C51E1F" w:rsidRDefault="004E2226" w:rsidP="004E2226">
      <w:pPr>
        <w:rPr>
          <w:sz w:val="24"/>
          <w:szCs w:val="24"/>
        </w:rPr>
      </w:pPr>
    </w:p>
    <w:p w14:paraId="652EF25F" w14:textId="77777777" w:rsidR="004E2226" w:rsidRPr="00C51E1F" w:rsidRDefault="004E2226" w:rsidP="004E2226">
      <w:pPr>
        <w:rPr>
          <w:sz w:val="24"/>
          <w:szCs w:val="24"/>
        </w:rPr>
      </w:pPr>
      <w:r w:rsidRPr="00C51E1F">
        <w:rPr>
          <w:sz w:val="24"/>
          <w:szCs w:val="24"/>
        </w:rPr>
        <w:t xml:space="preserve">All your personal information is stored on secure servers that are protected in controlled facilities. We classify your data based on importance and sensitivity, and ensure that your personal information has the highest security level. We make sure that our employees and Third Party Service Providers who access the information to help provide you with our products and services are subject to strict contractual confidentiality obligations and may be disciplined or terminated if they fail to meet such obligations. We have special access controls for cloud based data storage as well. All in all, we regularly review our information collection, storage and processing practices, including physical security measures, to guard against any </w:t>
      </w:r>
      <w:proofErr w:type="spellStart"/>
      <w:r w:rsidRPr="00C51E1F">
        <w:rPr>
          <w:sz w:val="24"/>
          <w:szCs w:val="24"/>
        </w:rPr>
        <w:t>unauthorised</w:t>
      </w:r>
      <w:proofErr w:type="spellEnd"/>
      <w:r w:rsidRPr="00C51E1F">
        <w:rPr>
          <w:sz w:val="24"/>
          <w:szCs w:val="24"/>
        </w:rPr>
        <w:t xml:space="preserve"> access and use.</w:t>
      </w:r>
    </w:p>
    <w:p w14:paraId="5515060B" w14:textId="77777777" w:rsidR="004E2226" w:rsidRPr="00C51E1F" w:rsidRDefault="004E2226" w:rsidP="004E2226">
      <w:pPr>
        <w:rPr>
          <w:sz w:val="24"/>
          <w:szCs w:val="24"/>
        </w:rPr>
      </w:pPr>
    </w:p>
    <w:p w14:paraId="2295C48A" w14:textId="77777777" w:rsidR="004E2226" w:rsidRPr="00C51E1F" w:rsidRDefault="004E2226" w:rsidP="004E2226">
      <w:pPr>
        <w:rPr>
          <w:sz w:val="24"/>
          <w:szCs w:val="24"/>
        </w:rPr>
      </w:pPr>
      <w:r w:rsidRPr="00C51E1F">
        <w:rPr>
          <w:sz w:val="24"/>
          <w:szCs w:val="24"/>
        </w:rPr>
        <w:t>We will take all practicable steps to safeguard your personal information. However, you should be aware that the use of the Internet is not entirely secure, and for this reason we cannot guarantee the security or integrity of any personal information which is transferred from you or to you via the Internet.</w:t>
      </w:r>
    </w:p>
    <w:p w14:paraId="66A1B53A" w14:textId="77777777" w:rsidR="004E2226" w:rsidRPr="00C51E1F" w:rsidRDefault="004E2226" w:rsidP="004E2226">
      <w:pPr>
        <w:rPr>
          <w:sz w:val="24"/>
          <w:szCs w:val="24"/>
        </w:rPr>
      </w:pPr>
    </w:p>
    <w:p w14:paraId="64B25CC4" w14:textId="309DD5C4" w:rsidR="004E2226" w:rsidRPr="00C51E1F" w:rsidRDefault="004E2226" w:rsidP="004E2226">
      <w:pPr>
        <w:rPr>
          <w:sz w:val="24"/>
          <w:szCs w:val="24"/>
        </w:rPr>
      </w:pPr>
      <w:r w:rsidRPr="00C51E1F">
        <w:rPr>
          <w:sz w:val="24"/>
          <w:szCs w:val="24"/>
        </w:rPr>
        <w:t>WHAT YOU CAN DO</w:t>
      </w:r>
    </w:p>
    <w:p w14:paraId="299DBE38" w14:textId="77777777" w:rsidR="004E2226" w:rsidRPr="00C51E1F" w:rsidRDefault="004E2226" w:rsidP="004E2226">
      <w:pPr>
        <w:rPr>
          <w:sz w:val="24"/>
          <w:szCs w:val="24"/>
        </w:rPr>
      </w:pPr>
    </w:p>
    <w:p w14:paraId="23973D37" w14:textId="47D11414" w:rsidR="004E2226" w:rsidRPr="00C51E1F" w:rsidRDefault="004E2226" w:rsidP="00E81A80">
      <w:pPr>
        <w:pStyle w:val="aa"/>
        <w:numPr>
          <w:ilvl w:val="0"/>
          <w:numId w:val="4"/>
        </w:numPr>
        <w:ind w:firstLineChars="0"/>
        <w:rPr>
          <w:sz w:val="24"/>
          <w:szCs w:val="24"/>
        </w:rPr>
      </w:pPr>
      <w:r w:rsidRPr="00C51E1F">
        <w:rPr>
          <w:sz w:val="24"/>
          <w:szCs w:val="24"/>
        </w:rPr>
        <w:t xml:space="preserve">You can play your part in safeguarding your personal information by not disclosing your login password or account information to anybody unless such person is duly </w:t>
      </w:r>
      <w:proofErr w:type="spellStart"/>
      <w:r w:rsidRPr="00C51E1F">
        <w:rPr>
          <w:sz w:val="24"/>
          <w:szCs w:val="24"/>
        </w:rPr>
        <w:t>authorised</w:t>
      </w:r>
      <w:proofErr w:type="spellEnd"/>
      <w:r w:rsidRPr="00C51E1F">
        <w:rPr>
          <w:sz w:val="24"/>
          <w:szCs w:val="24"/>
        </w:rPr>
        <w:t xml:space="preserve"> by you. </w:t>
      </w:r>
      <w:del w:id="303" w:author="Charles Cao" w:date="2018-08-15T13:16:00Z">
        <w:r w:rsidRPr="002647F5" w:rsidDel="00F53965">
          <w:rPr>
            <w:sz w:val="24"/>
            <w:szCs w:val="24"/>
            <w:highlight w:val="yellow"/>
            <w:rPrChange w:id="304" w:author="Charles Cao" w:date="2018-08-14T11:42:00Z">
              <w:rPr>
                <w:sz w:val="24"/>
                <w:szCs w:val="24"/>
              </w:rPr>
            </w:rPrChange>
          </w:rPr>
          <w:delText xml:space="preserve">Whenever you log in as a Mi Account user on </w:delText>
        </w:r>
      </w:del>
      <w:del w:id="305" w:author="Charles Cao" w:date="2018-08-14T10:34:00Z">
        <w:r w:rsidR="00D06F83" w:rsidRPr="002647F5" w:rsidDel="00687C63">
          <w:rPr>
            <w:sz w:val="24"/>
            <w:szCs w:val="24"/>
            <w:highlight w:val="yellow"/>
            <w:rPrChange w:id="306" w:author="Charles Cao" w:date="2018-08-14T11:42:00Z">
              <w:rPr>
                <w:sz w:val="24"/>
                <w:szCs w:val="24"/>
              </w:rPr>
            </w:rPrChange>
          </w:rPr>
          <w:delText>XXXX</w:delText>
        </w:r>
      </w:del>
      <w:del w:id="307" w:author="Charles Cao" w:date="2018-08-15T13:16:00Z">
        <w:r w:rsidRPr="002647F5" w:rsidDel="00F53965">
          <w:rPr>
            <w:sz w:val="24"/>
            <w:szCs w:val="24"/>
            <w:highlight w:val="yellow"/>
            <w:rPrChange w:id="308" w:author="Charles Cao" w:date="2018-08-14T11:42:00Z">
              <w:rPr>
                <w:sz w:val="24"/>
                <w:szCs w:val="24"/>
              </w:rPr>
            </w:rPrChange>
          </w:rPr>
          <w:delText xml:space="preserve"> websites, particularly on somebody else's computer or on public Internet terminals, you should always log out at the end of your session.</w:delText>
        </w:r>
      </w:del>
    </w:p>
    <w:p w14:paraId="7C143CC5" w14:textId="0449C724" w:rsidR="004E2226" w:rsidRPr="00C51E1F" w:rsidRDefault="00D06F83" w:rsidP="00E81A80">
      <w:pPr>
        <w:pStyle w:val="aa"/>
        <w:numPr>
          <w:ilvl w:val="0"/>
          <w:numId w:val="4"/>
        </w:numPr>
        <w:ind w:firstLineChars="0"/>
        <w:rPr>
          <w:sz w:val="24"/>
          <w:szCs w:val="24"/>
        </w:rPr>
      </w:pPr>
      <w:del w:id="309" w:author="Charles Cao" w:date="2018-08-14T10:34:00Z">
        <w:r w:rsidRPr="00C51E1F" w:rsidDel="00687C63">
          <w:rPr>
            <w:sz w:val="24"/>
            <w:szCs w:val="24"/>
          </w:rPr>
          <w:delText>XXXX</w:delText>
        </w:r>
      </w:del>
      <w:ins w:id="310" w:author="Charles Cao" w:date="2018-08-14T10:34:00Z">
        <w:r w:rsidR="00687C63">
          <w:rPr>
            <w:sz w:val="24"/>
            <w:szCs w:val="24"/>
          </w:rPr>
          <w:t>FEIHUI</w:t>
        </w:r>
      </w:ins>
      <w:r w:rsidR="004E2226" w:rsidRPr="00C51E1F">
        <w:rPr>
          <w:sz w:val="24"/>
          <w:szCs w:val="24"/>
        </w:rPr>
        <w:t xml:space="preserve"> cannot be held responsible for lapses in security caused by third party accesses to your personal information </w:t>
      </w:r>
      <w:proofErr w:type="gramStart"/>
      <w:r w:rsidR="004E2226" w:rsidRPr="00C51E1F">
        <w:rPr>
          <w:sz w:val="24"/>
          <w:szCs w:val="24"/>
        </w:rPr>
        <w:t>as a result of</w:t>
      </w:r>
      <w:proofErr w:type="gramEnd"/>
      <w:r w:rsidR="004E2226" w:rsidRPr="00C51E1F">
        <w:rPr>
          <w:sz w:val="24"/>
          <w:szCs w:val="24"/>
        </w:rPr>
        <w:t xml:space="preserve"> your failure to keep your personal information private. Notwithstanding the foregoing, you must notify us immediately if there is any </w:t>
      </w:r>
      <w:proofErr w:type="spellStart"/>
      <w:r w:rsidR="004E2226" w:rsidRPr="00C51E1F">
        <w:rPr>
          <w:sz w:val="24"/>
          <w:szCs w:val="24"/>
        </w:rPr>
        <w:t>unauthorised</w:t>
      </w:r>
      <w:proofErr w:type="spellEnd"/>
      <w:r w:rsidR="004E2226" w:rsidRPr="00C51E1F">
        <w:rPr>
          <w:sz w:val="24"/>
          <w:szCs w:val="24"/>
        </w:rPr>
        <w:t xml:space="preserve"> use of your account by any other Internet user or any other breach of security.</w:t>
      </w:r>
    </w:p>
    <w:p w14:paraId="2F6C50F2" w14:textId="77777777" w:rsidR="004E2226" w:rsidRPr="00C51E1F" w:rsidRDefault="004E2226" w:rsidP="00E81A80">
      <w:pPr>
        <w:pStyle w:val="aa"/>
        <w:numPr>
          <w:ilvl w:val="0"/>
          <w:numId w:val="4"/>
        </w:numPr>
        <w:ind w:firstLineChars="0"/>
        <w:rPr>
          <w:sz w:val="24"/>
          <w:szCs w:val="24"/>
        </w:rPr>
      </w:pPr>
      <w:r w:rsidRPr="00C51E1F">
        <w:rPr>
          <w:sz w:val="24"/>
          <w:szCs w:val="24"/>
        </w:rPr>
        <w:t>Your assistance will help us protect the privacy of your personal information.</w:t>
      </w:r>
    </w:p>
    <w:p w14:paraId="696A25A9" w14:textId="77777777" w:rsidR="00E81A80" w:rsidRPr="00C51E1F" w:rsidRDefault="00E81A80" w:rsidP="004E2226">
      <w:pPr>
        <w:rPr>
          <w:sz w:val="24"/>
          <w:szCs w:val="24"/>
        </w:rPr>
      </w:pPr>
    </w:p>
    <w:p w14:paraId="2833A4C1" w14:textId="77777777" w:rsidR="004E2226" w:rsidRPr="00C51E1F" w:rsidRDefault="004E2226" w:rsidP="004E2226">
      <w:pPr>
        <w:rPr>
          <w:sz w:val="24"/>
          <w:szCs w:val="24"/>
        </w:rPr>
      </w:pPr>
      <w:commentRangeStart w:id="311"/>
      <w:r w:rsidRPr="00C51E1F">
        <w:rPr>
          <w:sz w:val="24"/>
          <w:szCs w:val="24"/>
        </w:rPr>
        <w:lastRenderedPageBreak/>
        <w:t>RETENTION POLICY</w:t>
      </w:r>
      <w:commentRangeEnd w:id="311"/>
      <w:r w:rsidR="00556B41">
        <w:rPr>
          <w:rStyle w:val="a3"/>
        </w:rPr>
        <w:commentReference w:id="311"/>
      </w:r>
    </w:p>
    <w:p w14:paraId="60444A37" w14:textId="77777777" w:rsidR="004E2226" w:rsidRPr="00C51E1F" w:rsidRDefault="004E2226" w:rsidP="004E2226">
      <w:pPr>
        <w:rPr>
          <w:sz w:val="24"/>
          <w:szCs w:val="24"/>
        </w:rPr>
      </w:pPr>
    </w:p>
    <w:p w14:paraId="36E01279" w14:textId="3B894C76" w:rsidR="004E2226" w:rsidRPr="00C51E1F" w:rsidRDefault="004E2226" w:rsidP="004E2226">
      <w:pPr>
        <w:rPr>
          <w:sz w:val="24"/>
          <w:szCs w:val="24"/>
        </w:rPr>
      </w:pPr>
      <w:r w:rsidRPr="00C51E1F">
        <w:rPr>
          <w:sz w:val="24"/>
          <w:szCs w:val="24"/>
        </w:rPr>
        <w:t>Personal information will be held for as long as it is necessary to fulfil the purpose for which it was collected, or as required or permitted by applicable laws. We shall cease to retain personal information, or remove the means by which the personal information can be associated with particular individuals, as soon as it is reasonable to assume that the purpose for which that personal information was collected is no longer being served by retention of the personal information</w:t>
      </w:r>
      <w:r w:rsidR="00C90397" w:rsidRPr="00C51E1F">
        <w:rPr>
          <w:sz w:val="24"/>
          <w:szCs w:val="24"/>
        </w:rPr>
        <w:t>, including the cases when the personal information is no longer required for resolving legal disputes, applying our Agreements, or achieving our business goals</w:t>
      </w:r>
      <w:r w:rsidRPr="00C51E1F">
        <w:rPr>
          <w:sz w:val="24"/>
          <w:szCs w:val="24"/>
        </w:rPr>
        <w:t>.</w:t>
      </w:r>
    </w:p>
    <w:p w14:paraId="4D31746A" w14:textId="77777777" w:rsidR="004E2226" w:rsidRPr="00C51E1F" w:rsidRDefault="004E2226" w:rsidP="004E2226">
      <w:pPr>
        <w:rPr>
          <w:sz w:val="24"/>
          <w:szCs w:val="24"/>
        </w:rPr>
      </w:pPr>
    </w:p>
    <w:p w14:paraId="7D4BD2C8" w14:textId="77777777" w:rsidR="004E2226" w:rsidRPr="00C51E1F" w:rsidRDefault="004E2226" w:rsidP="004E2226">
      <w:pPr>
        <w:rPr>
          <w:sz w:val="24"/>
          <w:szCs w:val="24"/>
        </w:rPr>
      </w:pPr>
      <w:r w:rsidRPr="00C51E1F">
        <w:rPr>
          <w:sz w:val="24"/>
          <w:szCs w:val="24"/>
        </w:rPr>
        <w:t>ACCESSING OTHER FEATURES ON YOUR DEVICE</w:t>
      </w:r>
    </w:p>
    <w:p w14:paraId="60E23F69" w14:textId="77777777" w:rsidR="004E2226" w:rsidRPr="00C51E1F" w:rsidRDefault="004E2226" w:rsidP="004E2226">
      <w:pPr>
        <w:rPr>
          <w:sz w:val="24"/>
          <w:szCs w:val="24"/>
        </w:rPr>
      </w:pPr>
    </w:p>
    <w:p w14:paraId="62A7899E" w14:textId="00B09E05" w:rsidR="004E2226" w:rsidRPr="00C51E1F" w:rsidRDefault="004E2226" w:rsidP="004E2226">
      <w:pPr>
        <w:rPr>
          <w:sz w:val="24"/>
          <w:szCs w:val="24"/>
        </w:rPr>
      </w:pPr>
      <w:r w:rsidRPr="00C51E1F">
        <w:rPr>
          <w:sz w:val="24"/>
          <w:szCs w:val="24"/>
        </w:rPr>
        <w:t xml:space="preserve">Our applications may need access to certain features on your device such as enabling emails to contacts, SMS storage and Wi-Fi network status, as well as other features. This information is used to allow the applications to run on your device and allow you to interact with the applications. At any </w:t>
      </w:r>
      <w:proofErr w:type="gramStart"/>
      <w:r w:rsidRPr="00C51E1F">
        <w:rPr>
          <w:sz w:val="24"/>
          <w:szCs w:val="24"/>
        </w:rPr>
        <w:t>time</w:t>
      </w:r>
      <w:proofErr w:type="gramEnd"/>
      <w:r w:rsidRPr="00C51E1F">
        <w:rPr>
          <w:sz w:val="24"/>
          <w:szCs w:val="24"/>
        </w:rPr>
        <w:t xml:space="preserve"> you may revoke your permissions by turning these off at the device level or contacting us at </w:t>
      </w:r>
      <w:ins w:id="312" w:author="Charles Cao" w:date="2018-08-14T11:43:00Z">
        <w:r w:rsidR="00FD4812" w:rsidRPr="003535CB">
          <w:rPr>
            <w:rFonts w:ascii="Arial" w:eastAsia="SimSun" w:hAnsi="Arial" w:cs="Arial"/>
            <w:color w:val="000000"/>
            <w:kern w:val="0"/>
            <w:szCs w:val="21"/>
          </w:rPr>
          <w:t>privacy.feihui@signify.com</w:t>
        </w:r>
      </w:ins>
      <w:del w:id="313" w:author="Charles Cao" w:date="2018-08-14T11:43:00Z">
        <w:r w:rsidRPr="00C51E1F" w:rsidDel="00FD4812">
          <w:rPr>
            <w:sz w:val="24"/>
            <w:szCs w:val="24"/>
          </w:rPr>
          <w:delText>privacy@</w:delText>
        </w:r>
      </w:del>
      <w:del w:id="314" w:author="Charles Cao" w:date="2018-08-14T10:34:00Z">
        <w:r w:rsidR="00D06F83" w:rsidRPr="00C51E1F" w:rsidDel="00687C63">
          <w:rPr>
            <w:sz w:val="24"/>
            <w:szCs w:val="24"/>
          </w:rPr>
          <w:delText>XXXX</w:delText>
        </w:r>
      </w:del>
      <w:del w:id="315" w:author="Charles Cao" w:date="2018-08-14T11:43:00Z">
        <w:r w:rsidRPr="00C51E1F" w:rsidDel="00FD4812">
          <w:rPr>
            <w:sz w:val="24"/>
            <w:szCs w:val="24"/>
          </w:rPr>
          <w:delText>.com</w:delText>
        </w:r>
      </w:del>
    </w:p>
    <w:p w14:paraId="50575082" w14:textId="77777777" w:rsidR="004E2226" w:rsidRPr="00C51E1F" w:rsidRDefault="004E2226" w:rsidP="004E2226">
      <w:pPr>
        <w:rPr>
          <w:sz w:val="24"/>
          <w:szCs w:val="24"/>
        </w:rPr>
      </w:pPr>
    </w:p>
    <w:p w14:paraId="40B86A76" w14:textId="77777777" w:rsidR="004E2226" w:rsidRPr="00C51E1F" w:rsidRDefault="004E2226" w:rsidP="004E2226">
      <w:pPr>
        <w:rPr>
          <w:sz w:val="24"/>
          <w:szCs w:val="24"/>
        </w:rPr>
      </w:pPr>
      <w:r w:rsidRPr="00C51E1F">
        <w:rPr>
          <w:sz w:val="24"/>
          <w:szCs w:val="24"/>
        </w:rPr>
        <w:t>YOU HAVE CONTROL OVER YOUR INFORMATION!</w:t>
      </w:r>
    </w:p>
    <w:p w14:paraId="7DD90588" w14:textId="77777777" w:rsidR="004E2226" w:rsidRPr="00C51E1F" w:rsidRDefault="004E2226" w:rsidP="004E2226">
      <w:pPr>
        <w:rPr>
          <w:sz w:val="24"/>
          <w:szCs w:val="24"/>
        </w:rPr>
      </w:pPr>
    </w:p>
    <w:p w14:paraId="09B63C5A" w14:textId="5996878A" w:rsidR="004E2226" w:rsidRPr="00010C21" w:rsidDel="00BB2A95" w:rsidRDefault="004E2226" w:rsidP="004E2226">
      <w:pPr>
        <w:rPr>
          <w:del w:id="316" w:author="Charles Cao" w:date="2018-08-15T13:17:00Z"/>
          <w:sz w:val="24"/>
          <w:szCs w:val="24"/>
          <w:highlight w:val="yellow"/>
          <w:rPrChange w:id="317" w:author="Charles Cao" w:date="2018-08-14T11:44:00Z">
            <w:rPr>
              <w:del w:id="318" w:author="Charles Cao" w:date="2018-08-15T13:17:00Z"/>
              <w:sz w:val="24"/>
              <w:szCs w:val="24"/>
            </w:rPr>
          </w:rPrChange>
        </w:rPr>
      </w:pPr>
      <w:del w:id="319" w:author="Charles Cao" w:date="2018-08-15T13:17:00Z">
        <w:r w:rsidRPr="00010C21" w:rsidDel="00BB2A95">
          <w:rPr>
            <w:sz w:val="24"/>
            <w:szCs w:val="24"/>
            <w:highlight w:val="yellow"/>
            <w:rPrChange w:id="320" w:author="Charles Cao" w:date="2018-08-14T11:44:00Z">
              <w:rPr>
                <w:sz w:val="24"/>
                <w:szCs w:val="24"/>
              </w:rPr>
            </w:rPrChange>
          </w:rPr>
          <w:delText>CONTROLLING SETTINGS</w:delText>
        </w:r>
      </w:del>
    </w:p>
    <w:p w14:paraId="2F360B9C" w14:textId="7EDA97D7" w:rsidR="004E2226" w:rsidRPr="00010C21" w:rsidDel="00BB2A95" w:rsidRDefault="004E2226" w:rsidP="004E2226">
      <w:pPr>
        <w:rPr>
          <w:del w:id="321" w:author="Charles Cao" w:date="2018-08-15T13:17:00Z"/>
          <w:sz w:val="24"/>
          <w:szCs w:val="24"/>
          <w:highlight w:val="yellow"/>
          <w:rPrChange w:id="322" w:author="Charles Cao" w:date="2018-08-14T11:44:00Z">
            <w:rPr>
              <w:del w:id="323" w:author="Charles Cao" w:date="2018-08-15T13:17:00Z"/>
              <w:sz w:val="24"/>
              <w:szCs w:val="24"/>
            </w:rPr>
          </w:rPrChange>
        </w:rPr>
      </w:pPr>
    </w:p>
    <w:p w14:paraId="47681B04" w14:textId="34D853F9" w:rsidR="004E2226" w:rsidRPr="00010C21" w:rsidDel="00BB2A95" w:rsidRDefault="00D06F83" w:rsidP="004E2226">
      <w:pPr>
        <w:rPr>
          <w:del w:id="324" w:author="Charles Cao" w:date="2018-08-15T13:17:00Z"/>
          <w:sz w:val="24"/>
          <w:szCs w:val="24"/>
          <w:highlight w:val="yellow"/>
          <w:rPrChange w:id="325" w:author="Charles Cao" w:date="2018-08-14T11:44:00Z">
            <w:rPr>
              <w:del w:id="326" w:author="Charles Cao" w:date="2018-08-15T13:17:00Z"/>
              <w:sz w:val="24"/>
              <w:szCs w:val="24"/>
            </w:rPr>
          </w:rPrChange>
        </w:rPr>
      </w:pPr>
      <w:del w:id="327" w:author="Charles Cao" w:date="2018-08-14T10:34:00Z">
        <w:r w:rsidRPr="00010C21" w:rsidDel="00687C63">
          <w:rPr>
            <w:sz w:val="24"/>
            <w:szCs w:val="24"/>
            <w:highlight w:val="yellow"/>
            <w:rPrChange w:id="328" w:author="Charles Cao" w:date="2018-08-14T11:44:00Z">
              <w:rPr>
                <w:sz w:val="24"/>
                <w:szCs w:val="24"/>
              </w:rPr>
            </w:rPrChange>
          </w:rPr>
          <w:delText>XXXX</w:delText>
        </w:r>
      </w:del>
      <w:del w:id="329" w:author="Charles Cao" w:date="2018-08-15T13:17:00Z">
        <w:r w:rsidR="004E2226" w:rsidRPr="00010C21" w:rsidDel="00BB2A95">
          <w:rPr>
            <w:sz w:val="24"/>
            <w:szCs w:val="24"/>
            <w:highlight w:val="yellow"/>
            <w:rPrChange w:id="330" w:author="Charles Cao" w:date="2018-08-14T11:44:00Z">
              <w:rPr>
                <w:sz w:val="24"/>
                <w:szCs w:val="24"/>
              </w:rPr>
            </w:rPrChange>
          </w:rPr>
          <w:delText xml:space="preserve"> recognises that privacy concerns differ from person to person. Therefore, we provide examples of ways </w:delText>
        </w:r>
      </w:del>
      <w:del w:id="331" w:author="Charles Cao" w:date="2018-08-14T10:34:00Z">
        <w:r w:rsidRPr="00010C21" w:rsidDel="00687C63">
          <w:rPr>
            <w:sz w:val="24"/>
            <w:szCs w:val="24"/>
            <w:highlight w:val="yellow"/>
            <w:rPrChange w:id="332" w:author="Charles Cao" w:date="2018-08-14T11:44:00Z">
              <w:rPr>
                <w:sz w:val="24"/>
                <w:szCs w:val="24"/>
              </w:rPr>
            </w:rPrChange>
          </w:rPr>
          <w:delText>XXXX</w:delText>
        </w:r>
      </w:del>
      <w:del w:id="333" w:author="Charles Cao" w:date="2018-08-15T13:17:00Z">
        <w:r w:rsidR="004E2226" w:rsidRPr="00010C21" w:rsidDel="00BB2A95">
          <w:rPr>
            <w:sz w:val="24"/>
            <w:szCs w:val="24"/>
            <w:highlight w:val="yellow"/>
            <w:rPrChange w:id="334" w:author="Charles Cao" w:date="2018-08-14T11:44:00Z">
              <w:rPr>
                <w:sz w:val="24"/>
                <w:szCs w:val="24"/>
              </w:rPr>
            </w:rPrChange>
          </w:rPr>
          <w:delText xml:space="preserve"> makes available for you to choose to restrict the collection, use, disclosure or processing of your personal information and control your privacy settings:</w:delText>
        </w:r>
      </w:del>
    </w:p>
    <w:p w14:paraId="7FE13CE5" w14:textId="6A1A3DBD" w:rsidR="004E2226" w:rsidRPr="00010C21" w:rsidDel="00BB2A95" w:rsidRDefault="004E2226" w:rsidP="004E2226">
      <w:pPr>
        <w:rPr>
          <w:del w:id="335" w:author="Charles Cao" w:date="2018-08-15T13:17:00Z"/>
          <w:sz w:val="24"/>
          <w:szCs w:val="24"/>
          <w:highlight w:val="yellow"/>
          <w:rPrChange w:id="336" w:author="Charles Cao" w:date="2018-08-14T11:44:00Z">
            <w:rPr>
              <w:del w:id="337" w:author="Charles Cao" w:date="2018-08-15T13:17:00Z"/>
              <w:sz w:val="24"/>
              <w:szCs w:val="24"/>
            </w:rPr>
          </w:rPrChange>
        </w:rPr>
      </w:pPr>
    </w:p>
    <w:p w14:paraId="7EEA123A" w14:textId="2D0A6D2A" w:rsidR="004E2226" w:rsidRPr="00010C21" w:rsidDel="00BB2A95" w:rsidRDefault="004E2226" w:rsidP="00F27C7F">
      <w:pPr>
        <w:pStyle w:val="aa"/>
        <w:numPr>
          <w:ilvl w:val="0"/>
          <w:numId w:val="5"/>
        </w:numPr>
        <w:ind w:firstLineChars="0"/>
        <w:rPr>
          <w:del w:id="338" w:author="Charles Cao" w:date="2018-08-15T13:17:00Z"/>
          <w:sz w:val="24"/>
          <w:szCs w:val="24"/>
          <w:highlight w:val="yellow"/>
          <w:rPrChange w:id="339" w:author="Charles Cao" w:date="2018-08-14T11:44:00Z">
            <w:rPr>
              <w:del w:id="340" w:author="Charles Cao" w:date="2018-08-15T13:17:00Z"/>
              <w:sz w:val="24"/>
              <w:szCs w:val="24"/>
            </w:rPr>
          </w:rPrChange>
        </w:rPr>
      </w:pPr>
      <w:del w:id="341" w:author="Charles Cao" w:date="2018-08-15T13:17:00Z">
        <w:r w:rsidRPr="00010C21" w:rsidDel="00BB2A95">
          <w:rPr>
            <w:sz w:val="24"/>
            <w:szCs w:val="24"/>
            <w:highlight w:val="yellow"/>
            <w:rPrChange w:id="342" w:author="Charles Cao" w:date="2018-08-14T11:44:00Z">
              <w:rPr>
                <w:sz w:val="24"/>
                <w:szCs w:val="24"/>
              </w:rPr>
            </w:rPrChange>
          </w:rPr>
          <w:delText>Toggle on/off for the User Experience Program and Location Access functions;</w:delText>
        </w:r>
      </w:del>
    </w:p>
    <w:p w14:paraId="74CA30C8" w14:textId="28D2D1C9" w:rsidR="004E2226" w:rsidRPr="00010C21" w:rsidDel="00BB2A95" w:rsidRDefault="004E2226" w:rsidP="00F27C7F">
      <w:pPr>
        <w:pStyle w:val="aa"/>
        <w:numPr>
          <w:ilvl w:val="0"/>
          <w:numId w:val="5"/>
        </w:numPr>
        <w:ind w:firstLineChars="0"/>
        <w:rPr>
          <w:del w:id="343" w:author="Charles Cao" w:date="2018-08-15T13:17:00Z"/>
          <w:sz w:val="24"/>
          <w:szCs w:val="24"/>
          <w:highlight w:val="yellow"/>
          <w:rPrChange w:id="344" w:author="Charles Cao" w:date="2018-08-14T11:44:00Z">
            <w:rPr>
              <w:del w:id="345" w:author="Charles Cao" w:date="2018-08-15T13:17:00Z"/>
              <w:sz w:val="24"/>
              <w:szCs w:val="24"/>
            </w:rPr>
          </w:rPrChange>
        </w:rPr>
      </w:pPr>
      <w:del w:id="346" w:author="Charles Cao" w:date="2018-08-15T13:17:00Z">
        <w:r w:rsidRPr="00010C21" w:rsidDel="00BB2A95">
          <w:rPr>
            <w:sz w:val="24"/>
            <w:szCs w:val="24"/>
            <w:highlight w:val="yellow"/>
            <w:rPrChange w:id="347" w:author="Charles Cao" w:date="2018-08-14T11:44:00Z">
              <w:rPr>
                <w:sz w:val="24"/>
                <w:szCs w:val="24"/>
              </w:rPr>
            </w:rPrChange>
          </w:rPr>
          <w:delText>Log in and out of the Mi Account;</w:delText>
        </w:r>
      </w:del>
    </w:p>
    <w:p w14:paraId="0BBE5049" w14:textId="7833FFB5" w:rsidR="004E2226" w:rsidRPr="00010C21" w:rsidDel="00BB2A95" w:rsidRDefault="004E2226" w:rsidP="00F27C7F">
      <w:pPr>
        <w:pStyle w:val="aa"/>
        <w:numPr>
          <w:ilvl w:val="0"/>
          <w:numId w:val="5"/>
        </w:numPr>
        <w:ind w:firstLineChars="0"/>
        <w:rPr>
          <w:del w:id="348" w:author="Charles Cao" w:date="2018-08-15T13:17:00Z"/>
          <w:sz w:val="24"/>
          <w:szCs w:val="24"/>
          <w:highlight w:val="yellow"/>
          <w:rPrChange w:id="349" w:author="Charles Cao" w:date="2018-08-14T11:44:00Z">
            <w:rPr>
              <w:del w:id="350" w:author="Charles Cao" w:date="2018-08-15T13:17:00Z"/>
              <w:sz w:val="24"/>
              <w:szCs w:val="24"/>
            </w:rPr>
          </w:rPrChange>
        </w:rPr>
      </w:pPr>
      <w:del w:id="351" w:author="Charles Cao" w:date="2018-08-15T13:17:00Z">
        <w:r w:rsidRPr="00010C21" w:rsidDel="00BB2A95">
          <w:rPr>
            <w:sz w:val="24"/>
            <w:szCs w:val="24"/>
            <w:highlight w:val="yellow"/>
            <w:rPrChange w:id="352" w:author="Charles Cao" w:date="2018-08-14T11:44:00Z">
              <w:rPr>
                <w:sz w:val="24"/>
                <w:szCs w:val="24"/>
              </w:rPr>
            </w:rPrChange>
          </w:rPr>
          <w:delText>Toggle on/off for the Mi Cloud sync functions</w:delText>
        </w:r>
      </w:del>
    </w:p>
    <w:p w14:paraId="1F1ABC17" w14:textId="7169AEDA" w:rsidR="004E2226" w:rsidRPr="00010C21" w:rsidDel="00BB2A95" w:rsidRDefault="004E2226" w:rsidP="00F27C7F">
      <w:pPr>
        <w:pStyle w:val="aa"/>
        <w:numPr>
          <w:ilvl w:val="0"/>
          <w:numId w:val="5"/>
        </w:numPr>
        <w:ind w:firstLineChars="0"/>
        <w:rPr>
          <w:del w:id="353" w:author="Charles Cao" w:date="2018-08-15T13:17:00Z"/>
          <w:sz w:val="24"/>
          <w:szCs w:val="24"/>
          <w:highlight w:val="yellow"/>
          <w:rPrChange w:id="354" w:author="Charles Cao" w:date="2018-08-14T11:44:00Z">
            <w:rPr>
              <w:del w:id="355" w:author="Charles Cao" w:date="2018-08-15T13:17:00Z"/>
              <w:sz w:val="24"/>
              <w:szCs w:val="24"/>
            </w:rPr>
          </w:rPrChange>
        </w:rPr>
      </w:pPr>
      <w:del w:id="356" w:author="Charles Cao" w:date="2018-08-15T13:17:00Z">
        <w:r w:rsidRPr="00010C21" w:rsidDel="00BB2A95">
          <w:rPr>
            <w:sz w:val="24"/>
            <w:szCs w:val="24"/>
            <w:highlight w:val="yellow"/>
            <w:rPrChange w:id="357" w:author="Charles Cao" w:date="2018-08-14T11:44:00Z">
              <w:rPr>
                <w:sz w:val="24"/>
                <w:szCs w:val="24"/>
              </w:rPr>
            </w:rPrChange>
          </w:rPr>
          <w:delText>Delete any information stored on Mi Cloud through www.mi.com/micloud; and</w:delText>
        </w:r>
      </w:del>
    </w:p>
    <w:p w14:paraId="5FAE8157" w14:textId="37ECB8A5" w:rsidR="004E2226" w:rsidRPr="00010C21" w:rsidDel="00BB2A95" w:rsidRDefault="004E2226" w:rsidP="00F27C7F">
      <w:pPr>
        <w:pStyle w:val="aa"/>
        <w:numPr>
          <w:ilvl w:val="0"/>
          <w:numId w:val="5"/>
        </w:numPr>
        <w:ind w:firstLineChars="0"/>
        <w:rPr>
          <w:del w:id="358" w:author="Charles Cao" w:date="2018-08-15T13:17:00Z"/>
          <w:sz w:val="24"/>
          <w:szCs w:val="24"/>
          <w:highlight w:val="yellow"/>
          <w:rPrChange w:id="359" w:author="Charles Cao" w:date="2018-08-14T11:44:00Z">
            <w:rPr>
              <w:del w:id="360" w:author="Charles Cao" w:date="2018-08-15T13:17:00Z"/>
              <w:sz w:val="24"/>
              <w:szCs w:val="24"/>
            </w:rPr>
          </w:rPrChange>
        </w:rPr>
      </w:pPr>
      <w:del w:id="361" w:author="Charles Cao" w:date="2018-08-15T13:17:00Z">
        <w:r w:rsidRPr="00010C21" w:rsidDel="00BB2A95">
          <w:rPr>
            <w:sz w:val="24"/>
            <w:szCs w:val="24"/>
            <w:highlight w:val="yellow"/>
            <w:rPrChange w:id="362" w:author="Charles Cao" w:date="2018-08-14T11:44:00Z">
              <w:rPr>
                <w:sz w:val="24"/>
                <w:szCs w:val="24"/>
              </w:rPr>
            </w:rPrChange>
          </w:rPr>
          <w:delText>Toggle on/off for other services and functionalities which deal with sensitive or personal information.</w:delText>
        </w:r>
      </w:del>
    </w:p>
    <w:p w14:paraId="44A4CF48" w14:textId="503DDF71" w:rsidR="004E2226" w:rsidRPr="00010C21" w:rsidDel="00BB2A95" w:rsidRDefault="004E2226" w:rsidP="004E2226">
      <w:pPr>
        <w:rPr>
          <w:del w:id="363" w:author="Charles Cao" w:date="2018-08-15T13:17:00Z"/>
          <w:sz w:val="24"/>
          <w:szCs w:val="24"/>
          <w:highlight w:val="yellow"/>
          <w:rPrChange w:id="364" w:author="Charles Cao" w:date="2018-08-14T11:44:00Z">
            <w:rPr>
              <w:del w:id="365" w:author="Charles Cao" w:date="2018-08-15T13:17:00Z"/>
              <w:sz w:val="24"/>
              <w:szCs w:val="24"/>
            </w:rPr>
          </w:rPrChange>
        </w:rPr>
      </w:pPr>
      <w:del w:id="366" w:author="Charles Cao" w:date="2018-08-15T13:17:00Z">
        <w:r w:rsidRPr="00010C21" w:rsidDel="00BB2A95">
          <w:rPr>
            <w:sz w:val="24"/>
            <w:szCs w:val="24"/>
            <w:highlight w:val="yellow"/>
            <w:rPrChange w:id="367" w:author="Charles Cao" w:date="2018-08-14T11:44:00Z">
              <w:rPr>
                <w:sz w:val="24"/>
                <w:szCs w:val="24"/>
              </w:rPr>
            </w:rPrChange>
          </w:rPr>
          <w:delText>You may obtain more details in relation to your device’s security status in the MIUI Security Centre as well.</w:delText>
        </w:r>
      </w:del>
    </w:p>
    <w:p w14:paraId="01B0CD7C" w14:textId="70B1D195" w:rsidR="004E2226" w:rsidRPr="00010C21" w:rsidDel="00BB2A95" w:rsidRDefault="004E2226" w:rsidP="004E2226">
      <w:pPr>
        <w:rPr>
          <w:del w:id="368" w:author="Charles Cao" w:date="2018-08-15T13:17:00Z"/>
          <w:sz w:val="24"/>
          <w:szCs w:val="24"/>
          <w:highlight w:val="yellow"/>
          <w:rPrChange w:id="369" w:author="Charles Cao" w:date="2018-08-14T11:44:00Z">
            <w:rPr>
              <w:del w:id="370" w:author="Charles Cao" w:date="2018-08-15T13:17:00Z"/>
              <w:sz w:val="24"/>
              <w:szCs w:val="24"/>
            </w:rPr>
          </w:rPrChange>
        </w:rPr>
      </w:pPr>
    </w:p>
    <w:p w14:paraId="76C7B6BB" w14:textId="2FE40E45" w:rsidR="004E2226" w:rsidRPr="00C51E1F" w:rsidDel="00BB2A95" w:rsidRDefault="004E2226" w:rsidP="004E2226">
      <w:pPr>
        <w:rPr>
          <w:del w:id="371" w:author="Charles Cao" w:date="2018-08-15T13:17:00Z"/>
          <w:sz w:val="24"/>
          <w:szCs w:val="24"/>
        </w:rPr>
      </w:pPr>
      <w:del w:id="372" w:author="Charles Cao" w:date="2018-08-15T13:17:00Z">
        <w:r w:rsidRPr="00010C21" w:rsidDel="00BB2A95">
          <w:rPr>
            <w:sz w:val="24"/>
            <w:szCs w:val="24"/>
            <w:highlight w:val="yellow"/>
            <w:rPrChange w:id="373" w:author="Charles Cao" w:date="2018-08-14T11:44:00Z">
              <w:rPr>
                <w:sz w:val="24"/>
                <w:szCs w:val="24"/>
              </w:rPr>
            </w:rPrChange>
          </w:rPr>
          <w:delText>If you have previously agreed to us using your personal information for the abovementioned purposes, you may change your mind at any time by writing or emailing us at privacy@</w:delText>
        </w:r>
      </w:del>
      <w:del w:id="374" w:author="Charles Cao" w:date="2018-08-14T10:34:00Z">
        <w:r w:rsidR="00D06F83" w:rsidRPr="00010C21" w:rsidDel="00687C63">
          <w:rPr>
            <w:sz w:val="24"/>
            <w:szCs w:val="24"/>
            <w:highlight w:val="yellow"/>
            <w:rPrChange w:id="375" w:author="Charles Cao" w:date="2018-08-14T11:44:00Z">
              <w:rPr>
                <w:sz w:val="24"/>
                <w:szCs w:val="24"/>
              </w:rPr>
            </w:rPrChange>
          </w:rPr>
          <w:delText>XXXX</w:delText>
        </w:r>
      </w:del>
      <w:del w:id="376" w:author="Charles Cao" w:date="2018-08-15T13:17:00Z">
        <w:r w:rsidRPr="00010C21" w:rsidDel="00BB2A95">
          <w:rPr>
            <w:sz w:val="24"/>
            <w:szCs w:val="24"/>
            <w:highlight w:val="yellow"/>
            <w:rPrChange w:id="377" w:author="Charles Cao" w:date="2018-08-14T11:44:00Z">
              <w:rPr>
                <w:sz w:val="24"/>
                <w:szCs w:val="24"/>
              </w:rPr>
            </w:rPrChange>
          </w:rPr>
          <w:delText>.com.</w:delText>
        </w:r>
      </w:del>
    </w:p>
    <w:p w14:paraId="66BA15FA" w14:textId="77777777" w:rsidR="004E2226" w:rsidRPr="00C51E1F" w:rsidRDefault="004E2226" w:rsidP="004E2226">
      <w:pPr>
        <w:rPr>
          <w:sz w:val="24"/>
          <w:szCs w:val="24"/>
        </w:rPr>
      </w:pPr>
    </w:p>
    <w:p w14:paraId="0BE9F3E9" w14:textId="24C1B0BC" w:rsidR="004E2226" w:rsidRPr="00C51E1F" w:rsidRDefault="00094F83" w:rsidP="004E2226">
      <w:pPr>
        <w:rPr>
          <w:sz w:val="24"/>
          <w:szCs w:val="24"/>
        </w:rPr>
      </w:pPr>
      <w:r w:rsidRPr="00C51E1F">
        <w:rPr>
          <w:sz w:val="24"/>
          <w:szCs w:val="24"/>
        </w:rPr>
        <w:t>ACCESS, UPDATING</w:t>
      </w:r>
      <w:r w:rsidRPr="00C51E1F">
        <w:rPr>
          <w:rFonts w:hint="eastAsia"/>
          <w:sz w:val="24"/>
          <w:szCs w:val="24"/>
        </w:rPr>
        <w:t xml:space="preserve">, </w:t>
      </w:r>
      <w:r w:rsidR="004E2226" w:rsidRPr="00C51E1F">
        <w:rPr>
          <w:sz w:val="24"/>
          <w:szCs w:val="24"/>
        </w:rPr>
        <w:t>CORRECTING</w:t>
      </w:r>
      <w:r w:rsidRPr="00C51E1F">
        <w:rPr>
          <w:sz w:val="24"/>
          <w:szCs w:val="24"/>
        </w:rPr>
        <w:t xml:space="preserve"> OR ERASURE</w:t>
      </w:r>
      <w:r w:rsidR="004E2226" w:rsidRPr="00C51E1F">
        <w:rPr>
          <w:sz w:val="24"/>
          <w:szCs w:val="24"/>
        </w:rPr>
        <w:t xml:space="preserve"> YOUR PERSONAL INFORMATION</w:t>
      </w:r>
    </w:p>
    <w:p w14:paraId="293EEE30" w14:textId="77777777" w:rsidR="004E2226" w:rsidRPr="00C51E1F" w:rsidRDefault="004E2226" w:rsidP="004E2226">
      <w:pPr>
        <w:rPr>
          <w:sz w:val="24"/>
          <w:szCs w:val="24"/>
        </w:rPr>
      </w:pPr>
    </w:p>
    <w:p w14:paraId="6E447848" w14:textId="77777777" w:rsidR="004E2226" w:rsidRPr="00C51E1F" w:rsidRDefault="004E2226" w:rsidP="00F27C7F">
      <w:pPr>
        <w:pStyle w:val="aa"/>
        <w:numPr>
          <w:ilvl w:val="0"/>
          <w:numId w:val="6"/>
        </w:numPr>
        <w:ind w:firstLineChars="0"/>
        <w:rPr>
          <w:sz w:val="24"/>
          <w:szCs w:val="24"/>
        </w:rPr>
      </w:pPr>
      <w:r w:rsidRPr="00C51E1F">
        <w:rPr>
          <w:sz w:val="24"/>
          <w:szCs w:val="24"/>
        </w:rPr>
        <w:t>You have the right to request access to and/or correction of any other personal information that we hold about you. When you update your personal information, you will be asked to verify your identity before we proceed with your request. Once we obtain sufficient information to accommodate your request for access to or correction of your personal information, we shall proceed to respond to your request within any timeframe set out under your applicable data protection laws.</w:t>
      </w:r>
    </w:p>
    <w:p w14:paraId="53C761FC" w14:textId="77777777" w:rsidR="004E2226" w:rsidRPr="00C51E1F" w:rsidRDefault="004E2226" w:rsidP="00F27C7F">
      <w:pPr>
        <w:pStyle w:val="aa"/>
        <w:numPr>
          <w:ilvl w:val="0"/>
          <w:numId w:val="6"/>
        </w:numPr>
        <w:ind w:firstLineChars="0"/>
        <w:rPr>
          <w:sz w:val="24"/>
          <w:szCs w:val="24"/>
        </w:rPr>
      </w:pPr>
      <w:r w:rsidRPr="00C51E1F">
        <w:rPr>
          <w:sz w:val="24"/>
          <w:szCs w:val="24"/>
        </w:rPr>
        <w:t>We normally provide such services for free but reserve the right to charge a reasonable fee for your data access request.</w:t>
      </w:r>
    </w:p>
    <w:p w14:paraId="2306D5E4" w14:textId="1F45B8EC" w:rsidR="004E2226" w:rsidRPr="00C51E1F" w:rsidRDefault="004E2226" w:rsidP="00F27C7F">
      <w:pPr>
        <w:pStyle w:val="aa"/>
        <w:numPr>
          <w:ilvl w:val="0"/>
          <w:numId w:val="6"/>
        </w:numPr>
        <w:ind w:firstLineChars="0"/>
        <w:rPr>
          <w:sz w:val="24"/>
          <w:szCs w:val="24"/>
        </w:rPr>
      </w:pPr>
      <w:r w:rsidRPr="00C51E1F">
        <w:rPr>
          <w:sz w:val="24"/>
          <w:szCs w:val="24"/>
        </w:rPr>
        <w:t>If you would like to request access to your personal data held by us or if you believe any information we are holding on you is incorrect or incomplete</w:t>
      </w:r>
      <w:r w:rsidR="00094F83" w:rsidRPr="00C51E1F">
        <w:rPr>
          <w:sz w:val="24"/>
          <w:szCs w:val="24"/>
        </w:rPr>
        <w:t xml:space="preserve"> or if you believe any information we are holding on you is inappropriate or excessive</w:t>
      </w:r>
      <w:r w:rsidRPr="00C51E1F">
        <w:rPr>
          <w:sz w:val="24"/>
          <w:szCs w:val="24"/>
        </w:rPr>
        <w:t>, please write to or email us as soon as possible at the email address below.</w:t>
      </w:r>
      <w:commentRangeStart w:id="378"/>
      <w:r w:rsidRPr="00C51E1F">
        <w:rPr>
          <w:sz w:val="24"/>
          <w:szCs w:val="24"/>
        </w:rPr>
        <w:t xml:space="preserve"> Email: privacy@</w:t>
      </w:r>
      <w:del w:id="379" w:author="Charles Cao" w:date="2018-08-14T10:34:00Z">
        <w:r w:rsidR="00D06F83" w:rsidRPr="00C51E1F" w:rsidDel="00687C63">
          <w:rPr>
            <w:sz w:val="24"/>
            <w:szCs w:val="24"/>
          </w:rPr>
          <w:delText>XXXX</w:delText>
        </w:r>
      </w:del>
      <w:ins w:id="380" w:author="Charles Cao" w:date="2018-08-14T10:34:00Z">
        <w:r w:rsidR="00687C63">
          <w:rPr>
            <w:sz w:val="24"/>
            <w:szCs w:val="24"/>
          </w:rPr>
          <w:t>FEIHUI</w:t>
        </w:r>
      </w:ins>
      <w:r w:rsidRPr="00C51E1F">
        <w:rPr>
          <w:sz w:val="24"/>
          <w:szCs w:val="24"/>
        </w:rPr>
        <w:t>.com</w:t>
      </w:r>
      <w:commentRangeEnd w:id="378"/>
      <w:r w:rsidR="00F0650B" w:rsidRPr="00C51E1F">
        <w:rPr>
          <w:rStyle w:val="a3"/>
          <w:sz w:val="24"/>
          <w:szCs w:val="24"/>
        </w:rPr>
        <w:commentReference w:id="378"/>
      </w:r>
      <w:r w:rsidRPr="00C51E1F">
        <w:rPr>
          <w:sz w:val="24"/>
          <w:szCs w:val="24"/>
        </w:rPr>
        <w:t>.</w:t>
      </w:r>
    </w:p>
    <w:p w14:paraId="58486165" w14:textId="77777777" w:rsidR="004E2226" w:rsidRPr="00C51E1F" w:rsidRDefault="004E2226" w:rsidP="00F27C7F">
      <w:pPr>
        <w:pStyle w:val="aa"/>
        <w:numPr>
          <w:ilvl w:val="0"/>
          <w:numId w:val="6"/>
        </w:numPr>
        <w:ind w:firstLineChars="0"/>
        <w:rPr>
          <w:sz w:val="24"/>
          <w:szCs w:val="24"/>
        </w:rPr>
      </w:pPr>
      <w:r w:rsidRPr="00C51E1F">
        <w:rPr>
          <w:sz w:val="24"/>
          <w:szCs w:val="24"/>
        </w:rPr>
        <w:t>For details relating to the personal information in your Mi Account, you may also access and change them at http://account.mi.com or by logging into your account on your device.</w:t>
      </w:r>
    </w:p>
    <w:p w14:paraId="6BCD4A2A" w14:textId="77777777" w:rsidR="00F27C7F" w:rsidRPr="00C51E1F" w:rsidRDefault="00F27C7F" w:rsidP="00F27C7F">
      <w:pPr>
        <w:rPr>
          <w:sz w:val="24"/>
          <w:szCs w:val="24"/>
        </w:rPr>
      </w:pPr>
    </w:p>
    <w:p w14:paraId="3DA30B5E" w14:textId="77777777" w:rsidR="004E2226" w:rsidRPr="00C51E1F" w:rsidRDefault="004E2226" w:rsidP="00F27C7F">
      <w:pPr>
        <w:rPr>
          <w:sz w:val="24"/>
          <w:szCs w:val="24"/>
        </w:rPr>
      </w:pPr>
      <w:r w:rsidRPr="00C51E1F">
        <w:rPr>
          <w:sz w:val="24"/>
          <w:szCs w:val="24"/>
        </w:rPr>
        <w:t>WITHDRAWAL OF CONSENT</w:t>
      </w:r>
    </w:p>
    <w:p w14:paraId="32F7F462" w14:textId="77777777" w:rsidR="004E2226" w:rsidRPr="00C51E1F" w:rsidRDefault="004E2226" w:rsidP="004E2226">
      <w:pPr>
        <w:rPr>
          <w:sz w:val="24"/>
          <w:szCs w:val="24"/>
        </w:rPr>
      </w:pPr>
    </w:p>
    <w:p w14:paraId="6D672845" w14:textId="44638711" w:rsidR="004E2226" w:rsidRPr="00C51E1F" w:rsidRDefault="004E2226" w:rsidP="00F27C7F">
      <w:pPr>
        <w:pStyle w:val="aa"/>
        <w:numPr>
          <w:ilvl w:val="0"/>
          <w:numId w:val="6"/>
        </w:numPr>
        <w:ind w:firstLineChars="0"/>
        <w:rPr>
          <w:sz w:val="24"/>
          <w:szCs w:val="24"/>
        </w:rPr>
      </w:pPr>
      <w:r w:rsidRPr="00C51E1F">
        <w:rPr>
          <w:sz w:val="24"/>
          <w:szCs w:val="24"/>
        </w:rPr>
        <w:t xml:space="preserve">You may withdraw your consent for the collection, use and/or disclosure of your </w:t>
      </w:r>
      <w:r w:rsidRPr="00C51E1F">
        <w:rPr>
          <w:sz w:val="24"/>
          <w:szCs w:val="24"/>
        </w:rPr>
        <w:lastRenderedPageBreak/>
        <w:t xml:space="preserve">personal information in our possession or control by submitting a request. This may be done by accessing your Mi Account management </w:t>
      </w:r>
      <w:proofErr w:type="spellStart"/>
      <w:r w:rsidRPr="00C51E1F">
        <w:rPr>
          <w:sz w:val="24"/>
          <w:szCs w:val="24"/>
        </w:rPr>
        <w:t>centre</w:t>
      </w:r>
      <w:proofErr w:type="spellEnd"/>
      <w:r w:rsidRPr="00C51E1F">
        <w:rPr>
          <w:sz w:val="24"/>
          <w:szCs w:val="24"/>
        </w:rPr>
        <w:t xml:space="preserve"> at account.</w:t>
      </w:r>
      <w:del w:id="381" w:author="mi-li" w:date="2017-09-27T23:04:00Z">
        <w:r w:rsidR="00D06F83" w:rsidRPr="00C51E1F" w:rsidDel="005F7BE9">
          <w:rPr>
            <w:rFonts w:hint="eastAsia"/>
            <w:sz w:val="24"/>
            <w:szCs w:val="24"/>
          </w:rPr>
          <w:delText>XXXX</w:delText>
        </w:r>
      </w:del>
      <w:ins w:id="382" w:author="mi-li" w:date="2017-09-27T23:05:00Z">
        <w:r w:rsidR="005F7BE9">
          <w:rPr>
            <w:sz w:val="24"/>
            <w:szCs w:val="24"/>
          </w:rPr>
          <w:t>xiao</w:t>
        </w:r>
      </w:ins>
      <w:ins w:id="383" w:author="mi-li" w:date="2017-09-27T23:04:00Z">
        <w:r w:rsidR="005F7BE9">
          <w:rPr>
            <w:rFonts w:hint="eastAsia"/>
            <w:sz w:val="24"/>
            <w:szCs w:val="24"/>
          </w:rPr>
          <w:t>mi</w:t>
        </w:r>
      </w:ins>
      <w:r w:rsidRPr="00C51E1F">
        <w:rPr>
          <w:sz w:val="24"/>
          <w:szCs w:val="24"/>
        </w:rPr>
        <w:t>.com/pass/del.</w:t>
      </w:r>
      <w:commentRangeStart w:id="384"/>
      <w:r w:rsidRPr="00C51E1F">
        <w:rPr>
          <w:sz w:val="24"/>
          <w:szCs w:val="24"/>
        </w:rPr>
        <w:t xml:space="preserve"> </w:t>
      </w:r>
      <w:commentRangeEnd w:id="384"/>
      <w:r w:rsidR="00682E74">
        <w:rPr>
          <w:rStyle w:val="a3"/>
        </w:rPr>
        <w:commentReference w:id="384"/>
      </w:r>
      <w:r w:rsidRPr="00C51E1F">
        <w:rPr>
          <w:sz w:val="24"/>
          <w:szCs w:val="24"/>
        </w:rPr>
        <w:t>We will process your request within a reasonable time from when the request was made, and thereafter not collect, use and/or disclose your personal information as per your request.</w:t>
      </w:r>
    </w:p>
    <w:p w14:paraId="2980C2A6" w14:textId="2EBF28D7" w:rsidR="004E2226" w:rsidRPr="00C51E1F" w:rsidRDefault="004E2226" w:rsidP="00F27C7F">
      <w:pPr>
        <w:pStyle w:val="aa"/>
        <w:numPr>
          <w:ilvl w:val="0"/>
          <w:numId w:val="6"/>
        </w:numPr>
        <w:ind w:firstLineChars="0"/>
        <w:rPr>
          <w:sz w:val="24"/>
          <w:szCs w:val="24"/>
        </w:rPr>
      </w:pPr>
      <w:r w:rsidRPr="00C51E1F">
        <w:rPr>
          <w:sz w:val="24"/>
          <w:szCs w:val="24"/>
        </w:rPr>
        <w:t xml:space="preserve">Please </w:t>
      </w:r>
      <w:proofErr w:type="spellStart"/>
      <w:r w:rsidRPr="00C51E1F">
        <w:rPr>
          <w:sz w:val="24"/>
          <w:szCs w:val="24"/>
        </w:rPr>
        <w:t>recognise</w:t>
      </w:r>
      <w:proofErr w:type="spellEnd"/>
      <w:r w:rsidRPr="00C51E1F">
        <w:rPr>
          <w:sz w:val="24"/>
          <w:szCs w:val="24"/>
        </w:rPr>
        <w:t xml:space="preserve"> that your withdrawal of consent could result in certain legal consequences. Depending on the extent of your withdrawal of consent for us to process your personal information, it may mean that you will not be able to enjoy </w:t>
      </w:r>
      <w:ins w:id="385" w:author="mi-li" w:date="2017-09-27T23:05:00Z">
        <w:r w:rsidR="005F7BE9">
          <w:rPr>
            <w:sz w:val="24"/>
            <w:szCs w:val="24"/>
          </w:rPr>
          <w:t>(1)</w:t>
        </w:r>
      </w:ins>
      <w:del w:id="386" w:author="Charles Cao" w:date="2018-08-14T10:34:00Z">
        <w:r w:rsidR="00D06F83" w:rsidRPr="00C51E1F" w:rsidDel="00687C63">
          <w:rPr>
            <w:sz w:val="24"/>
            <w:szCs w:val="24"/>
          </w:rPr>
          <w:delText>XXXX</w:delText>
        </w:r>
      </w:del>
      <w:ins w:id="387" w:author="Charles Cao" w:date="2018-08-14T10:34:00Z">
        <w:r w:rsidR="00687C63">
          <w:rPr>
            <w:sz w:val="24"/>
            <w:szCs w:val="24"/>
          </w:rPr>
          <w:t>FEIHUI</w:t>
        </w:r>
      </w:ins>
      <w:r w:rsidRPr="00C51E1F">
        <w:rPr>
          <w:sz w:val="24"/>
          <w:szCs w:val="24"/>
        </w:rPr>
        <w:t>’s products and services</w:t>
      </w:r>
      <w:proofErr w:type="gramStart"/>
      <w:ins w:id="388" w:author="mi-li" w:date="2017-09-27T23:05:00Z">
        <w:r w:rsidR="005F7BE9">
          <w:rPr>
            <w:rFonts w:hint="eastAsia"/>
            <w:sz w:val="24"/>
            <w:szCs w:val="24"/>
          </w:rPr>
          <w:t>/</w:t>
        </w:r>
        <w:r w:rsidR="005F7BE9">
          <w:rPr>
            <w:sz w:val="24"/>
            <w:szCs w:val="24"/>
          </w:rPr>
          <w:t>(</w:t>
        </w:r>
        <w:proofErr w:type="gramEnd"/>
        <w:r w:rsidR="005F7BE9">
          <w:rPr>
            <w:sz w:val="24"/>
            <w:szCs w:val="24"/>
          </w:rPr>
          <w:t>2)</w:t>
        </w:r>
        <w:commentRangeStart w:id="389"/>
        <w:del w:id="390" w:author="Charles Cao" w:date="2018-08-14T10:35:00Z">
          <w:r w:rsidR="005F7BE9" w:rsidDel="00862562">
            <w:rPr>
              <w:sz w:val="24"/>
              <w:szCs w:val="24"/>
            </w:rPr>
            <w:delText>YY</w:delText>
          </w:r>
        </w:del>
      </w:ins>
      <w:commentRangeEnd w:id="389"/>
      <w:ins w:id="391" w:author="Charles Cao" w:date="2018-08-14T10:35:00Z">
        <w:r w:rsidR="00862562">
          <w:rPr>
            <w:sz w:val="24"/>
            <w:szCs w:val="24"/>
          </w:rPr>
          <w:t>ZHIRUI/ZHIYI</w:t>
        </w:r>
      </w:ins>
      <w:ins w:id="392" w:author="mi-li" w:date="2017-09-27T23:05:00Z">
        <w:r w:rsidR="005F7BE9">
          <w:rPr>
            <w:rStyle w:val="a3"/>
          </w:rPr>
          <w:commentReference w:id="389"/>
        </w:r>
        <w:r w:rsidR="005F7BE9">
          <w:rPr>
            <w:sz w:val="24"/>
            <w:szCs w:val="24"/>
          </w:rPr>
          <w:t xml:space="preserve"> software and services</w:t>
        </w:r>
      </w:ins>
      <w:r w:rsidRPr="00C51E1F">
        <w:rPr>
          <w:sz w:val="24"/>
          <w:szCs w:val="24"/>
        </w:rPr>
        <w:t>.</w:t>
      </w:r>
    </w:p>
    <w:p w14:paraId="4BB81D37" w14:textId="77777777" w:rsidR="00F27C7F" w:rsidRPr="00C51E1F" w:rsidRDefault="00F27C7F" w:rsidP="004E2226">
      <w:pPr>
        <w:rPr>
          <w:sz w:val="24"/>
          <w:szCs w:val="24"/>
        </w:rPr>
      </w:pPr>
    </w:p>
    <w:p w14:paraId="7145A8AF" w14:textId="77777777" w:rsidR="004E2226" w:rsidRPr="00C51E1F" w:rsidRDefault="004E2226" w:rsidP="004E2226">
      <w:pPr>
        <w:rPr>
          <w:sz w:val="24"/>
          <w:szCs w:val="24"/>
        </w:rPr>
      </w:pPr>
      <w:r w:rsidRPr="00C51E1F">
        <w:rPr>
          <w:sz w:val="24"/>
          <w:szCs w:val="24"/>
        </w:rPr>
        <w:t>TRANSFER OF PERSONAL INFORMATION OUTSIDE OF YOUR JURISDICTION</w:t>
      </w:r>
    </w:p>
    <w:p w14:paraId="18653C62" w14:textId="77777777" w:rsidR="004E2226" w:rsidRPr="00C51E1F" w:rsidRDefault="004E2226" w:rsidP="004E2226">
      <w:pPr>
        <w:rPr>
          <w:sz w:val="24"/>
          <w:szCs w:val="24"/>
        </w:rPr>
      </w:pPr>
    </w:p>
    <w:p w14:paraId="7ECA4A59" w14:textId="77777777" w:rsidR="004E2226" w:rsidRPr="00C51E1F" w:rsidRDefault="004E2226" w:rsidP="004E2226">
      <w:pPr>
        <w:rPr>
          <w:sz w:val="24"/>
          <w:szCs w:val="24"/>
        </w:rPr>
      </w:pPr>
      <w:r w:rsidRPr="00C51E1F">
        <w:rPr>
          <w:sz w:val="24"/>
          <w:szCs w:val="24"/>
        </w:rPr>
        <w:t xml:space="preserve">To the extent that we may need to transfer personal information outside of your jurisdiction, whether to our affiliated companies (which are in the communications, social media, technology and cloud businesses) or </w:t>
      </w:r>
      <w:proofErr w:type="gramStart"/>
      <w:r w:rsidRPr="00C51E1F">
        <w:rPr>
          <w:sz w:val="24"/>
          <w:szCs w:val="24"/>
        </w:rPr>
        <w:t>Third Party</w:t>
      </w:r>
      <w:proofErr w:type="gramEnd"/>
      <w:r w:rsidRPr="00C51E1F">
        <w:rPr>
          <w:sz w:val="24"/>
          <w:szCs w:val="24"/>
        </w:rPr>
        <w:t xml:space="preserve"> Service Providers, we shall do so in accordance with the applicable laws. In particular, we will ensure that all transfers will be in accordance with requirements under your applicable local data protection laws by putting in place appropriate safeguards.</w:t>
      </w:r>
    </w:p>
    <w:p w14:paraId="319334DD" w14:textId="77777777" w:rsidR="004E2226" w:rsidRPr="00C51E1F" w:rsidRDefault="004E2226" w:rsidP="004E2226">
      <w:pPr>
        <w:rPr>
          <w:sz w:val="24"/>
          <w:szCs w:val="24"/>
        </w:rPr>
      </w:pPr>
    </w:p>
    <w:p w14:paraId="775FD7ED" w14:textId="4233B0EB" w:rsidR="004E2226" w:rsidRPr="00C51E1F" w:rsidRDefault="00D06F83" w:rsidP="004E2226">
      <w:pPr>
        <w:rPr>
          <w:sz w:val="24"/>
          <w:szCs w:val="24"/>
        </w:rPr>
      </w:pPr>
      <w:del w:id="393" w:author="Charles Cao" w:date="2018-08-14T10:34:00Z">
        <w:r w:rsidRPr="00C51E1F" w:rsidDel="00687C63">
          <w:rPr>
            <w:sz w:val="24"/>
            <w:szCs w:val="24"/>
          </w:rPr>
          <w:delText>XXXX</w:delText>
        </w:r>
      </w:del>
      <w:ins w:id="394" w:author="Charles Cao" w:date="2018-08-14T10:34:00Z">
        <w:r w:rsidR="00687C63">
          <w:rPr>
            <w:sz w:val="24"/>
            <w:szCs w:val="24"/>
          </w:rPr>
          <w:t>FEIHUI</w:t>
        </w:r>
      </w:ins>
      <w:r w:rsidR="004E2226" w:rsidRPr="00C51E1F">
        <w:rPr>
          <w:sz w:val="24"/>
          <w:szCs w:val="24"/>
        </w:rPr>
        <w:t xml:space="preserve"> may use overseas facilities operated and controlled by </w:t>
      </w:r>
      <w:del w:id="395" w:author="Charles Cao" w:date="2018-08-14T10:34:00Z">
        <w:r w:rsidRPr="00C51E1F" w:rsidDel="00687C63">
          <w:rPr>
            <w:sz w:val="24"/>
            <w:szCs w:val="24"/>
          </w:rPr>
          <w:delText>XXXX</w:delText>
        </w:r>
      </w:del>
      <w:ins w:id="396" w:author="Charles Cao" w:date="2018-08-14T10:34:00Z">
        <w:r w:rsidR="00687C63">
          <w:rPr>
            <w:sz w:val="24"/>
            <w:szCs w:val="24"/>
          </w:rPr>
          <w:t>FEIHUI</w:t>
        </w:r>
      </w:ins>
      <w:r w:rsidR="004E2226" w:rsidRPr="00C51E1F">
        <w:rPr>
          <w:sz w:val="24"/>
          <w:szCs w:val="24"/>
        </w:rPr>
        <w:t xml:space="preserve"> to process or back up your personal information. Currently, </w:t>
      </w:r>
      <w:commentRangeStart w:id="397"/>
      <w:del w:id="398" w:author="Charles Cao" w:date="2018-08-14T10:34:00Z">
        <w:r w:rsidRPr="00C51E1F" w:rsidDel="00687C63">
          <w:rPr>
            <w:sz w:val="24"/>
            <w:szCs w:val="24"/>
          </w:rPr>
          <w:delText>XXXX</w:delText>
        </w:r>
      </w:del>
      <w:ins w:id="399" w:author="Charles Cao" w:date="2018-08-14T10:34:00Z">
        <w:r w:rsidR="00687C63">
          <w:rPr>
            <w:sz w:val="24"/>
            <w:szCs w:val="24"/>
          </w:rPr>
          <w:t>FEIHUI</w:t>
        </w:r>
      </w:ins>
      <w:r w:rsidR="004E2226" w:rsidRPr="00C51E1F">
        <w:rPr>
          <w:sz w:val="24"/>
          <w:szCs w:val="24"/>
        </w:rPr>
        <w:t xml:space="preserve"> has data </w:t>
      </w:r>
      <w:proofErr w:type="spellStart"/>
      <w:r w:rsidR="004E2226" w:rsidRPr="00C51E1F">
        <w:rPr>
          <w:sz w:val="24"/>
          <w:szCs w:val="24"/>
        </w:rPr>
        <w:t>ce</w:t>
      </w:r>
      <w:r w:rsidR="00094F83" w:rsidRPr="00C51E1F">
        <w:rPr>
          <w:sz w:val="24"/>
          <w:szCs w:val="24"/>
        </w:rPr>
        <w:t>ntres</w:t>
      </w:r>
      <w:proofErr w:type="spellEnd"/>
      <w:r w:rsidR="00094F83" w:rsidRPr="00C51E1F">
        <w:rPr>
          <w:sz w:val="24"/>
          <w:szCs w:val="24"/>
        </w:rPr>
        <w:t xml:space="preserve"> in Beijing, United States, </w:t>
      </w:r>
      <w:r w:rsidR="004E2226" w:rsidRPr="00C51E1F">
        <w:rPr>
          <w:sz w:val="24"/>
          <w:szCs w:val="24"/>
        </w:rPr>
        <w:t>Singapore</w:t>
      </w:r>
      <w:r w:rsidR="00094F83" w:rsidRPr="00C51E1F">
        <w:rPr>
          <w:sz w:val="24"/>
          <w:szCs w:val="24"/>
        </w:rPr>
        <w:t xml:space="preserve"> and French</w:t>
      </w:r>
      <w:commentRangeEnd w:id="397"/>
      <w:r w:rsidR="00854372">
        <w:rPr>
          <w:rStyle w:val="a3"/>
        </w:rPr>
        <w:commentReference w:id="397"/>
      </w:r>
      <w:r w:rsidR="004E2226" w:rsidRPr="00C51E1F">
        <w:rPr>
          <w:sz w:val="24"/>
          <w:szCs w:val="24"/>
        </w:rPr>
        <w:t>. These overseas jurisdictions may or may not have in place data protection laws which are substantially similar to that in your home jurisdiction. We may transfer to and store your personal information at our overseas facilities. However, this does not change any of our commitments to safeguard your personal information in accordance with this Privacy Policy.</w:t>
      </w:r>
    </w:p>
    <w:p w14:paraId="32EB908A" w14:textId="77777777" w:rsidR="004E2226" w:rsidRPr="00C51E1F" w:rsidRDefault="004E2226" w:rsidP="004E2226">
      <w:pPr>
        <w:rPr>
          <w:sz w:val="24"/>
          <w:szCs w:val="24"/>
        </w:rPr>
      </w:pPr>
    </w:p>
    <w:p w14:paraId="1214D846" w14:textId="77777777" w:rsidR="004E2226" w:rsidRPr="00C51E1F" w:rsidRDefault="004E2226" w:rsidP="004E2226">
      <w:pPr>
        <w:rPr>
          <w:sz w:val="24"/>
          <w:szCs w:val="24"/>
        </w:rPr>
      </w:pPr>
      <w:r w:rsidRPr="00C51E1F">
        <w:rPr>
          <w:sz w:val="24"/>
          <w:szCs w:val="24"/>
        </w:rPr>
        <w:t>MISCELLANEOUS</w:t>
      </w:r>
    </w:p>
    <w:p w14:paraId="44B9BC9D" w14:textId="77777777" w:rsidR="004E2226" w:rsidRPr="00C51E1F" w:rsidRDefault="004E2226" w:rsidP="004E2226">
      <w:pPr>
        <w:rPr>
          <w:sz w:val="24"/>
          <w:szCs w:val="24"/>
        </w:rPr>
      </w:pPr>
    </w:p>
    <w:p w14:paraId="24859BF1" w14:textId="77777777" w:rsidR="004E2226" w:rsidRPr="00C51E1F" w:rsidRDefault="004E2226" w:rsidP="004E2226">
      <w:pPr>
        <w:rPr>
          <w:sz w:val="24"/>
          <w:szCs w:val="24"/>
        </w:rPr>
      </w:pPr>
      <w:r w:rsidRPr="00C51E1F">
        <w:rPr>
          <w:sz w:val="24"/>
          <w:szCs w:val="24"/>
        </w:rPr>
        <w:t>MINORS</w:t>
      </w:r>
    </w:p>
    <w:p w14:paraId="34BC3C47" w14:textId="77777777" w:rsidR="004E2226" w:rsidRPr="00C51E1F" w:rsidRDefault="004E2226" w:rsidP="004E2226">
      <w:pPr>
        <w:rPr>
          <w:sz w:val="24"/>
          <w:szCs w:val="24"/>
        </w:rPr>
      </w:pPr>
    </w:p>
    <w:p w14:paraId="34612D76" w14:textId="77777777" w:rsidR="004E2226" w:rsidRPr="00C51E1F" w:rsidRDefault="004E2226" w:rsidP="004E2226">
      <w:pPr>
        <w:rPr>
          <w:sz w:val="24"/>
          <w:szCs w:val="24"/>
        </w:rPr>
      </w:pPr>
      <w:r w:rsidRPr="00C51E1F">
        <w:rPr>
          <w:sz w:val="24"/>
          <w:szCs w:val="24"/>
        </w:rPr>
        <w:t>We consider it the responsibility of parents to monitor their children’s use of our products and services. Nevertheless, it is our policy not to require personal information from minors or offer to send any promotional materials to persons in that category.</w:t>
      </w:r>
    </w:p>
    <w:p w14:paraId="0F19CE27" w14:textId="2F35C124" w:rsidR="004E2226" w:rsidRPr="00C51E1F" w:rsidRDefault="00D06F83" w:rsidP="004E2226">
      <w:pPr>
        <w:rPr>
          <w:sz w:val="24"/>
          <w:szCs w:val="24"/>
        </w:rPr>
      </w:pPr>
      <w:del w:id="400" w:author="Charles Cao" w:date="2018-08-14T10:34:00Z">
        <w:r w:rsidRPr="00C51E1F" w:rsidDel="00687C63">
          <w:rPr>
            <w:sz w:val="24"/>
            <w:szCs w:val="24"/>
          </w:rPr>
          <w:delText>XXXX</w:delText>
        </w:r>
      </w:del>
      <w:ins w:id="401" w:author="Charles Cao" w:date="2018-08-14T10:34:00Z">
        <w:r w:rsidR="00687C63">
          <w:rPr>
            <w:sz w:val="24"/>
            <w:szCs w:val="24"/>
          </w:rPr>
          <w:t>FEIHUI</w:t>
        </w:r>
      </w:ins>
      <w:r w:rsidR="004E2226" w:rsidRPr="00C51E1F">
        <w:rPr>
          <w:sz w:val="24"/>
          <w:szCs w:val="24"/>
        </w:rPr>
        <w:t xml:space="preserve"> does not seek or intend to seek to receive any personal information from minors. Should a parent or guardian have reasons to believe that a minor has provided </w:t>
      </w:r>
      <w:del w:id="402" w:author="Charles Cao" w:date="2018-08-14T10:34:00Z">
        <w:r w:rsidRPr="00C51E1F" w:rsidDel="00687C63">
          <w:rPr>
            <w:sz w:val="24"/>
            <w:szCs w:val="24"/>
          </w:rPr>
          <w:delText>XXXX</w:delText>
        </w:r>
      </w:del>
      <w:ins w:id="403" w:author="Charles Cao" w:date="2018-08-14T10:34:00Z">
        <w:r w:rsidR="00687C63">
          <w:rPr>
            <w:sz w:val="24"/>
            <w:szCs w:val="24"/>
          </w:rPr>
          <w:t>FEIHUI</w:t>
        </w:r>
      </w:ins>
      <w:r w:rsidR="004E2226" w:rsidRPr="00C51E1F">
        <w:rPr>
          <w:sz w:val="24"/>
          <w:szCs w:val="24"/>
        </w:rPr>
        <w:t xml:space="preserve"> with personal information without their prior consent, please contact us to ensure that the personal information is </w:t>
      </w:r>
      <w:proofErr w:type="gramStart"/>
      <w:r w:rsidR="004E2226" w:rsidRPr="00C51E1F">
        <w:rPr>
          <w:sz w:val="24"/>
          <w:szCs w:val="24"/>
        </w:rPr>
        <w:t>removed</w:t>
      </w:r>
      <w:proofErr w:type="gramEnd"/>
      <w:r w:rsidR="004E2226" w:rsidRPr="00C51E1F">
        <w:rPr>
          <w:sz w:val="24"/>
          <w:szCs w:val="24"/>
        </w:rPr>
        <w:t xml:space="preserve"> and the minor unsubscribes from any of the applicable </w:t>
      </w:r>
      <w:del w:id="404" w:author="Charles Cao" w:date="2018-08-14T10:34:00Z">
        <w:r w:rsidRPr="00C51E1F" w:rsidDel="00687C63">
          <w:rPr>
            <w:sz w:val="24"/>
            <w:szCs w:val="24"/>
          </w:rPr>
          <w:delText>XXXX</w:delText>
        </w:r>
      </w:del>
      <w:ins w:id="405" w:author="Charles Cao" w:date="2018-08-14T10:34:00Z">
        <w:r w:rsidR="00687C63">
          <w:rPr>
            <w:sz w:val="24"/>
            <w:szCs w:val="24"/>
          </w:rPr>
          <w:t>FEIHUI</w:t>
        </w:r>
      </w:ins>
      <w:r w:rsidR="004E2226" w:rsidRPr="00C51E1F">
        <w:rPr>
          <w:sz w:val="24"/>
          <w:szCs w:val="24"/>
        </w:rPr>
        <w:t xml:space="preserve"> services.</w:t>
      </w:r>
    </w:p>
    <w:p w14:paraId="6C06702D" w14:textId="77777777" w:rsidR="00D20388" w:rsidRPr="00C51E1F" w:rsidRDefault="00D20388" w:rsidP="004E2226">
      <w:pPr>
        <w:rPr>
          <w:sz w:val="24"/>
          <w:szCs w:val="24"/>
        </w:rPr>
      </w:pPr>
    </w:p>
    <w:p w14:paraId="4E0A6F86" w14:textId="77777777" w:rsidR="004E2226" w:rsidRPr="00C51E1F" w:rsidRDefault="004E2226" w:rsidP="004E2226">
      <w:pPr>
        <w:rPr>
          <w:sz w:val="24"/>
          <w:szCs w:val="24"/>
        </w:rPr>
      </w:pPr>
      <w:r w:rsidRPr="00C51E1F">
        <w:rPr>
          <w:sz w:val="24"/>
          <w:szCs w:val="24"/>
        </w:rPr>
        <w:t>ORDER OF PRECEDENCE</w:t>
      </w:r>
    </w:p>
    <w:p w14:paraId="01654738" w14:textId="77777777" w:rsidR="004E2226" w:rsidRPr="00C51E1F" w:rsidRDefault="004E2226" w:rsidP="004E2226">
      <w:pPr>
        <w:rPr>
          <w:sz w:val="24"/>
          <w:szCs w:val="24"/>
        </w:rPr>
      </w:pPr>
    </w:p>
    <w:p w14:paraId="2569D329" w14:textId="77777777" w:rsidR="004E2226" w:rsidRPr="00C51E1F" w:rsidRDefault="004E2226" w:rsidP="004E2226">
      <w:pPr>
        <w:rPr>
          <w:sz w:val="24"/>
          <w:szCs w:val="24"/>
        </w:rPr>
      </w:pPr>
      <w:r w:rsidRPr="00C51E1F">
        <w:rPr>
          <w:sz w:val="24"/>
          <w:szCs w:val="24"/>
        </w:rPr>
        <w:t xml:space="preserve">If you have agreed to our applicable User Agreements, in the event of inconsistency </w:t>
      </w:r>
      <w:r w:rsidRPr="00C51E1F">
        <w:rPr>
          <w:sz w:val="24"/>
          <w:szCs w:val="24"/>
        </w:rPr>
        <w:lastRenderedPageBreak/>
        <w:t>between such User Agreements and this Privacy Policy, such User Agreements shall prevail.</w:t>
      </w:r>
    </w:p>
    <w:p w14:paraId="67D69EFD" w14:textId="77777777" w:rsidR="004E2226" w:rsidRPr="00C51E1F" w:rsidRDefault="004E2226" w:rsidP="004E2226">
      <w:pPr>
        <w:rPr>
          <w:sz w:val="24"/>
          <w:szCs w:val="24"/>
        </w:rPr>
      </w:pPr>
    </w:p>
    <w:p w14:paraId="1D47113A" w14:textId="54F35D87" w:rsidR="00C90397" w:rsidRPr="00C51E1F" w:rsidRDefault="00C90397" w:rsidP="004E2226">
      <w:pPr>
        <w:rPr>
          <w:sz w:val="24"/>
          <w:szCs w:val="24"/>
        </w:rPr>
      </w:pPr>
      <w:r w:rsidRPr="00C51E1F">
        <w:rPr>
          <w:sz w:val="24"/>
          <w:szCs w:val="24"/>
        </w:rPr>
        <w:t>APPLICABLE LAW</w:t>
      </w:r>
    </w:p>
    <w:p w14:paraId="6303AA05" w14:textId="77777777" w:rsidR="005434F1" w:rsidRPr="00C51E1F" w:rsidRDefault="005434F1" w:rsidP="004E2226">
      <w:pPr>
        <w:rPr>
          <w:sz w:val="24"/>
          <w:szCs w:val="24"/>
        </w:rPr>
      </w:pPr>
    </w:p>
    <w:p w14:paraId="60EBE66A" w14:textId="6074E3F8" w:rsidR="00C90397" w:rsidRPr="00C51E1F" w:rsidRDefault="005434F1" w:rsidP="004E2226">
      <w:pPr>
        <w:rPr>
          <w:sz w:val="24"/>
          <w:szCs w:val="24"/>
        </w:rPr>
      </w:pPr>
      <w:r w:rsidRPr="00C51E1F">
        <w:rPr>
          <w:sz w:val="24"/>
          <w:szCs w:val="24"/>
        </w:rPr>
        <w:t>[This Privacy Policy shall be governed by the law of Singapore.] We have not indicated or guaranteed that this Privacy Policy complies with the privacy laws of any jurisdiction. Therefore, you must not interpret this Privacy Policy in accordance with this or any other law.</w:t>
      </w:r>
    </w:p>
    <w:p w14:paraId="2F9E461C" w14:textId="77777777" w:rsidR="00D20388" w:rsidRPr="00C51E1F" w:rsidRDefault="00D20388" w:rsidP="004E2226">
      <w:pPr>
        <w:rPr>
          <w:sz w:val="24"/>
          <w:szCs w:val="24"/>
        </w:rPr>
      </w:pPr>
    </w:p>
    <w:p w14:paraId="65F47B6F" w14:textId="77777777" w:rsidR="004E2226" w:rsidRPr="00C51E1F" w:rsidRDefault="004E2226" w:rsidP="004E2226">
      <w:pPr>
        <w:rPr>
          <w:sz w:val="24"/>
          <w:szCs w:val="24"/>
        </w:rPr>
      </w:pPr>
      <w:r w:rsidRPr="00C51E1F">
        <w:rPr>
          <w:sz w:val="24"/>
          <w:szCs w:val="24"/>
        </w:rPr>
        <w:t>UPDATES TO THE PRIVACY POLICY</w:t>
      </w:r>
    </w:p>
    <w:p w14:paraId="6F30344D" w14:textId="77777777" w:rsidR="004E2226" w:rsidRPr="00C51E1F" w:rsidRDefault="004E2226" w:rsidP="004E2226">
      <w:pPr>
        <w:rPr>
          <w:sz w:val="24"/>
          <w:szCs w:val="24"/>
        </w:rPr>
      </w:pPr>
    </w:p>
    <w:p w14:paraId="27536C27" w14:textId="3C3F4524" w:rsidR="004E2226" w:rsidRPr="00C51E1F" w:rsidRDefault="004E2226" w:rsidP="004E2226">
      <w:pPr>
        <w:rPr>
          <w:sz w:val="24"/>
          <w:szCs w:val="24"/>
        </w:rPr>
      </w:pPr>
      <w:r w:rsidRPr="00C51E1F">
        <w:rPr>
          <w:sz w:val="24"/>
          <w:szCs w:val="24"/>
        </w:rPr>
        <w:t xml:space="preserve">We keep our Privacy Policy under regular review and may update this privacy policy to reflect changes to our information practices. If we make material changes to our Privacy Policy, we will notify you by email (sent to the e-mail address specified in your account) or post the changes on all the </w:t>
      </w:r>
      <w:del w:id="406" w:author="Charles Cao" w:date="2018-08-14T10:34:00Z">
        <w:r w:rsidR="00D06F83" w:rsidRPr="00C51E1F" w:rsidDel="00687C63">
          <w:rPr>
            <w:sz w:val="24"/>
            <w:szCs w:val="24"/>
          </w:rPr>
          <w:delText>XXXX</w:delText>
        </w:r>
      </w:del>
      <w:ins w:id="407" w:author="Charles Cao" w:date="2018-08-14T10:34:00Z">
        <w:r w:rsidR="00687C63">
          <w:rPr>
            <w:sz w:val="24"/>
            <w:szCs w:val="24"/>
          </w:rPr>
          <w:t>FEIHUI</w:t>
        </w:r>
      </w:ins>
      <w:r w:rsidRPr="00C51E1F">
        <w:rPr>
          <w:sz w:val="24"/>
          <w:szCs w:val="24"/>
        </w:rPr>
        <w:t xml:space="preserve"> websites or through our</w:t>
      </w:r>
      <w:r w:rsidR="00854372">
        <w:rPr>
          <w:sz w:val="24"/>
          <w:szCs w:val="24"/>
        </w:rPr>
        <w:t xml:space="preserve"> software</w:t>
      </w:r>
      <w:r w:rsidRPr="00C51E1F">
        <w:rPr>
          <w:sz w:val="24"/>
          <w:szCs w:val="24"/>
        </w:rPr>
        <w:t>, so that you may be aware of the information we collect and how we use it. Such changes to our Privacy Policy shall apply from the effective date as set out in the notice or on the website. We encourage you to periodically review this page for the latest information on our privacy practices. Your continued use of products and services on the websites, mobile phones and/or any other device will be taken as acceptance of the updated Privacy Policy. We will seek your fresh consent before we collect more personal information from you or when we wish to use or disclose your personal information for new purposes.</w:t>
      </w:r>
    </w:p>
    <w:p w14:paraId="4668E983" w14:textId="77777777" w:rsidR="004E2226" w:rsidRPr="00C51E1F" w:rsidRDefault="004E2226" w:rsidP="004E2226">
      <w:pPr>
        <w:rPr>
          <w:sz w:val="24"/>
          <w:szCs w:val="24"/>
        </w:rPr>
      </w:pPr>
    </w:p>
    <w:p w14:paraId="41D31C28" w14:textId="77777777" w:rsidR="004E2226" w:rsidRPr="00C51E1F" w:rsidRDefault="004E2226" w:rsidP="004E2226">
      <w:pPr>
        <w:rPr>
          <w:sz w:val="24"/>
          <w:szCs w:val="24"/>
        </w:rPr>
      </w:pPr>
      <w:r w:rsidRPr="00C51E1F">
        <w:rPr>
          <w:sz w:val="24"/>
          <w:szCs w:val="24"/>
        </w:rPr>
        <w:t>DO I HAVE TO AGREE TO ANY THIRD PARTY TERMS AND CONDITIONS?</w:t>
      </w:r>
    </w:p>
    <w:p w14:paraId="5AEC1501" w14:textId="77777777" w:rsidR="004E2226" w:rsidRPr="00C51E1F" w:rsidRDefault="004E2226" w:rsidP="004E2226">
      <w:pPr>
        <w:rPr>
          <w:sz w:val="24"/>
          <w:szCs w:val="24"/>
        </w:rPr>
      </w:pPr>
    </w:p>
    <w:p w14:paraId="2DEEA57A" w14:textId="624C3F5B" w:rsidR="004E2226" w:rsidRPr="00C51E1F" w:rsidRDefault="004E2226" w:rsidP="004E2226">
      <w:pPr>
        <w:rPr>
          <w:sz w:val="24"/>
          <w:szCs w:val="24"/>
        </w:rPr>
      </w:pPr>
      <w:r w:rsidRPr="00C51E1F">
        <w:rPr>
          <w:sz w:val="24"/>
          <w:szCs w:val="24"/>
        </w:rPr>
        <w:t xml:space="preserve">Our Privacy Policy does not apply to products and services offered by a third party. </w:t>
      </w:r>
      <w:del w:id="408" w:author="Charles Cao" w:date="2018-08-14T10:34:00Z">
        <w:r w:rsidR="00D06F83" w:rsidRPr="00C51E1F" w:rsidDel="00687C63">
          <w:rPr>
            <w:sz w:val="24"/>
            <w:szCs w:val="24"/>
          </w:rPr>
          <w:delText>XXXX</w:delText>
        </w:r>
      </w:del>
      <w:ins w:id="409" w:author="Charles Cao" w:date="2018-08-14T10:34:00Z">
        <w:r w:rsidR="00687C63">
          <w:rPr>
            <w:sz w:val="24"/>
            <w:szCs w:val="24"/>
          </w:rPr>
          <w:t>FEIHUI</w:t>
        </w:r>
      </w:ins>
      <w:r w:rsidRPr="00C51E1F">
        <w:rPr>
          <w:sz w:val="24"/>
          <w:szCs w:val="24"/>
        </w:rPr>
        <w:t xml:space="preserve"> products and services may include third parties’ products, services and links to third parties’ websites. When you use such products or services, they may collect your information too. For this reason, we strongly suggest that you read the third party’s privacy policy as you have taken time to read ours. We are not responsible for and cannot control how third parties use personal information which they collect from you. Our Privacy Policy does not apply to other sites linked from our services.</w:t>
      </w:r>
    </w:p>
    <w:p w14:paraId="374EF231" w14:textId="77777777" w:rsidR="004E2226" w:rsidRPr="00C51E1F" w:rsidRDefault="004E2226" w:rsidP="004E2226">
      <w:pPr>
        <w:rPr>
          <w:sz w:val="24"/>
          <w:szCs w:val="24"/>
        </w:rPr>
      </w:pPr>
    </w:p>
    <w:p w14:paraId="6AAE1678" w14:textId="772DB4F7" w:rsidR="004E2226" w:rsidRPr="00362361" w:rsidDel="0086780A" w:rsidRDefault="004E2226" w:rsidP="004E2226">
      <w:pPr>
        <w:rPr>
          <w:del w:id="410" w:author="Charles Cao" w:date="2018-08-15T13:18:00Z"/>
          <w:sz w:val="24"/>
          <w:szCs w:val="24"/>
          <w:highlight w:val="yellow"/>
          <w:rPrChange w:id="411" w:author="Charles Cao" w:date="2018-08-14T12:09:00Z">
            <w:rPr>
              <w:del w:id="412" w:author="Charles Cao" w:date="2018-08-15T13:18:00Z"/>
              <w:sz w:val="24"/>
              <w:szCs w:val="24"/>
            </w:rPr>
          </w:rPrChange>
        </w:rPr>
      </w:pPr>
      <w:del w:id="413" w:author="Charles Cao" w:date="2018-08-15T13:18:00Z">
        <w:r w:rsidRPr="00362361" w:rsidDel="0086780A">
          <w:rPr>
            <w:sz w:val="24"/>
            <w:szCs w:val="24"/>
            <w:highlight w:val="yellow"/>
            <w:rPrChange w:id="414" w:author="Charles Cao" w:date="2018-08-14T12:09:00Z">
              <w:rPr>
                <w:sz w:val="24"/>
                <w:szCs w:val="24"/>
              </w:rPr>
            </w:rPrChange>
          </w:rPr>
          <w:delText>Here are third party terms and privacy policies that apply when you use these specific products:</w:delText>
        </w:r>
      </w:del>
    </w:p>
    <w:p w14:paraId="33A0DD2D" w14:textId="2F84526E" w:rsidR="004E2226" w:rsidRPr="00362361" w:rsidDel="0086780A" w:rsidRDefault="004E2226" w:rsidP="004E2226">
      <w:pPr>
        <w:rPr>
          <w:del w:id="415" w:author="Charles Cao" w:date="2018-08-15T13:18:00Z"/>
          <w:sz w:val="24"/>
          <w:szCs w:val="24"/>
          <w:highlight w:val="yellow"/>
          <w:rPrChange w:id="416" w:author="Charles Cao" w:date="2018-08-14T12:09:00Z">
            <w:rPr>
              <w:del w:id="417" w:author="Charles Cao" w:date="2018-08-15T13:18:00Z"/>
              <w:sz w:val="24"/>
              <w:szCs w:val="24"/>
            </w:rPr>
          </w:rPrChange>
        </w:rPr>
      </w:pPr>
    </w:p>
    <w:p w14:paraId="3D51CA2F" w14:textId="60651113" w:rsidR="004E2226" w:rsidRPr="00362361" w:rsidDel="0086780A" w:rsidRDefault="004E2226" w:rsidP="0039413C">
      <w:pPr>
        <w:pStyle w:val="aa"/>
        <w:numPr>
          <w:ilvl w:val="0"/>
          <w:numId w:val="8"/>
        </w:numPr>
        <w:ind w:firstLineChars="0"/>
        <w:rPr>
          <w:del w:id="418" w:author="Charles Cao" w:date="2018-08-15T13:18:00Z"/>
          <w:sz w:val="24"/>
          <w:szCs w:val="24"/>
          <w:highlight w:val="yellow"/>
          <w:rPrChange w:id="419" w:author="Charles Cao" w:date="2018-08-14T12:09:00Z">
            <w:rPr>
              <w:del w:id="420" w:author="Charles Cao" w:date="2018-08-15T13:18:00Z"/>
              <w:sz w:val="24"/>
              <w:szCs w:val="24"/>
            </w:rPr>
          </w:rPrChange>
        </w:rPr>
      </w:pPr>
      <w:del w:id="421" w:author="Charles Cao" w:date="2018-08-15T13:18:00Z">
        <w:r w:rsidRPr="00362361" w:rsidDel="0086780A">
          <w:rPr>
            <w:sz w:val="24"/>
            <w:szCs w:val="24"/>
            <w:highlight w:val="yellow"/>
            <w:rPrChange w:id="422" w:author="Charles Cao" w:date="2018-08-14T12:09:00Z">
              <w:rPr>
                <w:sz w:val="24"/>
                <w:szCs w:val="24"/>
              </w:rPr>
            </w:rPrChange>
          </w:rPr>
          <w:delText>By using PayPal or other third party check-out services to finalize and pay for your order, you are agreeing to the third party check-out service provider’s privacy policy will apply to the information you provide on their website.</w:delText>
        </w:r>
      </w:del>
    </w:p>
    <w:p w14:paraId="05C647D1" w14:textId="4383276A" w:rsidR="004E2226" w:rsidRPr="00362361" w:rsidDel="0086780A" w:rsidRDefault="004E2226" w:rsidP="0039413C">
      <w:pPr>
        <w:pStyle w:val="aa"/>
        <w:numPr>
          <w:ilvl w:val="0"/>
          <w:numId w:val="7"/>
        </w:numPr>
        <w:ind w:firstLineChars="0"/>
        <w:rPr>
          <w:del w:id="423" w:author="Charles Cao" w:date="2018-08-15T13:18:00Z"/>
          <w:sz w:val="24"/>
          <w:szCs w:val="24"/>
          <w:highlight w:val="yellow"/>
          <w:rPrChange w:id="424" w:author="Charles Cao" w:date="2018-08-14T12:09:00Z">
            <w:rPr>
              <w:del w:id="425" w:author="Charles Cao" w:date="2018-08-15T13:18:00Z"/>
              <w:sz w:val="24"/>
              <w:szCs w:val="24"/>
            </w:rPr>
          </w:rPrChange>
        </w:rPr>
      </w:pPr>
      <w:del w:id="426" w:author="Charles Cao" w:date="2018-08-15T13:18:00Z">
        <w:r w:rsidRPr="00362361" w:rsidDel="0086780A">
          <w:rPr>
            <w:sz w:val="24"/>
            <w:szCs w:val="24"/>
            <w:highlight w:val="yellow"/>
            <w:rPrChange w:id="427" w:author="Charles Cao" w:date="2018-08-14T12:09:00Z">
              <w:rPr>
                <w:sz w:val="24"/>
                <w:szCs w:val="24"/>
              </w:rPr>
            </w:rPrChange>
          </w:rPr>
          <w:delText>By using the Virus Scan feature in the MIUI Security Center, you are agreeing to Tencent’s Terms of Service: http://wesecure.qq.com/termsofservice.jsp</w:delText>
        </w:r>
      </w:del>
    </w:p>
    <w:p w14:paraId="22BDCF21" w14:textId="3DD5700A" w:rsidR="004E2226" w:rsidRPr="00362361" w:rsidDel="0086780A" w:rsidRDefault="004E2226" w:rsidP="0039413C">
      <w:pPr>
        <w:pStyle w:val="aa"/>
        <w:numPr>
          <w:ilvl w:val="0"/>
          <w:numId w:val="7"/>
        </w:numPr>
        <w:ind w:firstLineChars="0"/>
        <w:rPr>
          <w:del w:id="428" w:author="Charles Cao" w:date="2018-08-15T13:18:00Z"/>
          <w:sz w:val="24"/>
          <w:szCs w:val="24"/>
          <w:highlight w:val="yellow"/>
          <w:rPrChange w:id="429" w:author="Charles Cao" w:date="2018-08-14T12:09:00Z">
            <w:rPr>
              <w:del w:id="430" w:author="Charles Cao" w:date="2018-08-15T13:18:00Z"/>
              <w:sz w:val="24"/>
              <w:szCs w:val="24"/>
            </w:rPr>
          </w:rPrChange>
        </w:rPr>
      </w:pPr>
      <w:del w:id="431" w:author="Charles Cao" w:date="2018-08-15T13:18:00Z">
        <w:r w:rsidRPr="00362361" w:rsidDel="0086780A">
          <w:rPr>
            <w:sz w:val="24"/>
            <w:szCs w:val="24"/>
            <w:highlight w:val="yellow"/>
            <w:rPrChange w:id="432" w:author="Charles Cao" w:date="2018-08-14T12:09:00Z">
              <w:rPr>
                <w:sz w:val="24"/>
                <w:szCs w:val="24"/>
              </w:rPr>
            </w:rPrChange>
          </w:rPr>
          <w:delText>By using the Cleaner feature in MIUI’s Security Center, you are agreeing to Cheetah Mobile’s Privacy Policy: http://www.cmcm.com/protocol/cleanmaster/privacy-for-sdk.html</w:delText>
        </w:r>
      </w:del>
    </w:p>
    <w:p w14:paraId="66BFF349" w14:textId="506A1B3B" w:rsidR="004E2226" w:rsidRPr="00362361" w:rsidDel="0086780A" w:rsidRDefault="004E2226" w:rsidP="0039413C">
      <w:pPr>
        <w:pStyle w:val="aa"/>
        <w:numPr>
          <w:ilvl w:val="0"/>
          <w:numId w:val="7"/>
        </w:numPr>
        <w:ind w:firstLineChars="0"/>
        <w:rPr>
          <w:del w:id="433" w:author="Charles Cao" w:date="2018-08-15T13:18:00Z"/>
          <w:sz w:val="24"/>
          <w:szCs w:val="24"/>
          <w:highlight w:val="yellow"/>
          <w:rPrChange w:id="434" w:author="Charles Cao" w:date="2018-08-14T12:09:00Z">
            <w:rPr>
              <w:del w:id="435" w:author="Charles Cao" w:date="2018-08-15T13:18:00Z"/>
              <w:sz w:val="24"/>
              <w:szCs w:val="24"/>
            </w:rPr>
          </w:rPrChange>
        </w:rPr>
      </w:pPr>
      <w:del w:id="436" w:author="Charles Cao" w:date="2018-08-15T13:18:00Z">
        <w:r w:rsidRPr="00362361" w:rsidDel="0086780A">
          <w:rPr>
            <w:sz w:val="24"/>
            <w:szCs w:val="24"/>
            <w:highlight w:val="yellow"/>
            <w:rPrChange w:id="437" w:author="Charles Cao" w:date="2018-08-14T12:09:00Z">
              <w:rPr>
                <w:sz w:val="24"/>
                <w:szCs w:val="24"/>
              </w:rPr>
            </w:rPrChange>
          </w:rPr>
          <w:delText>By using the Google Input Method, you are agreeing to Google’s terms: http://www.google.com/policies/privacy</w:delText>
        </w:r>
      </w:del>
    </w:p>
    <w:p w14:paraId="6CE5309A" w14:textId="484ED12C" w:rsidR="004E2226" w:rsidRPr="00362361" w:rsidDel="0086780A" w:rsidRDefault="004E2226" w:rsidP="0039413C">
      <w:pPr>
        <w:pStyle w:val="aa"/>
        <w:numPr>
          <w:ilvl w:val="0"/>
          <w:numId w:val="7"/>
        </w:numPr>
        <w:ind w:firstLineChars="0"/>
        <w:rPr>
          <w:del w:id="438" w:author="Charles Cao" w:date="2018-08-15T13:18:00Z"/>
          <w:sz w:val="24"/>
          <w:szCs w:val="24"/>
          <w:highlight w:val="yellow"/>
          <w:rPrChange w:id="439" w:author="Charles Cao" w:date="2018-08-14T12:09:00Z">
            <w:rPr>
              <w:del w:id="440" w:author="Charles Cao" w:date="2018-08-15T13:18:00Z"/>
              <w:sz w:val="24"/>
              <w:szCs w:val="24"/>
            </w:rPr>
          </w:rPrChange>
        </w:rPr>
      </w:pPr>
      <w:del w:id="441" w:author="Charles Cao" w:date="2018-08-15T13:18:00Z">
        <w:r w:rsidRPr="00362361" w:rsidDel="0086780A">
          <w:rPr>
            <w:sz w:val="24"/>
            <w:szCs w:val="24"/>
            <w:highlight w:val="yellow"/>
            <w:rPrChange w:id="442" w:author="Charles Cao" w:date="2018-08-14T12:09:00Z">
              <w:rPr>
                <w:sz w:val="24"/>
                <w:szCs w:val="24"/>
              </w:rPr>
            </w:rPrChange>
          </w:rPr>
          <w:delText>By using the SwiftKey Input Method, you are agreeing to SwiftKey’s terms: http://swiftkey.com/en/privacy</w:delText>
        </w:r>
      </w:del>
    </w:p>
    <w:p w14:paraId="2F86722B" w14:textId="378269B9" w:rsidR="004E2226" w:rsidRPr="00362361" w:rsidDel="0086780A" w:rsidRDefault="004E2226" w:rsidP="0039413C">
      <w:pPr>
        <w:pStyle w:val="aa"/>
        <w:numPr>
          <w:ilvl w:val="0"/>
          <w:numId w:val="7"/>
        </w:numPr>
        <w:ind w:firstLineChars="0"/>
        <w:rPr>
          <w:del w:id="443" w:author="Charles Cao" w:date="2018-08-15T13:18:00Z"/>
          <w:sz w:val="24"/>
          <w:szCs w:val="24"/>
          <w:highlight w:val="yellow"/>
          <w:rPrChange w:id="444" w:author="Charles Cao" w:date="2018-08-14T12:09:00Z">
            <w:rPr>
              <w:del w:id="445" w:author="Charles Cao" w:date="2018-08-15T13:18:00Z"/>
              <w:sz w:val="24"/>
              <w:szCs w:val="24"/>
            </w:rPr>
          </w:rPrChange>
        </w:rPr>
      </w:pPr>
      <w:del w:id="446" w:author="Charles Cao" w:date="2018-08-15T13:18:00Z">
        <w:r w:rsidRPr="00362361" w:rsidDel="0086780A">
          <w:rPr>
            <w:sz w:val="24"/>
            <w:szCs w:val="24"/>
            <w:highlight w:val="yellow"/>
            <w:rPrChange w:id="447" w:author="Charles Cao" w:date="2018-08-14T12:09:00Z">
              <w:rPr>
                <w:sz w:val="24"/>
                <w:szCs w:val="24"/>
              </w:rPr>
            </w:rPrChange>
          </w:rPr>
          <w:delText>By using the Fleksy Input Method, you are agreeing to Fleksy’s terms: http://feedback.fleksy.com/tos</w:delText>
        </w:r>
      </w:del>
    </w:p>
    <w:p w14:paraId="53D69697" w14:textId="211EBBF2" w:rsidR="0039413C" w:rsidRPr="00C51E1F" w:rsidDel="0086780A" w:rsidRDefault="0039413C" w:rsidP="004E2226">
      <w:pPr>
        <w:rPr>
          <w:del w:id="448" w:author="Charles Cao" w:date="2018-08-15T13:18:00Z"/>
          <w:sz w:val="24"/>
          <w:szCs w:val="24"/>
        </w:rPr>
      </w:pPr>
    </w:p>
    <w:p w14:paraId="6A5BF6D2" w14:textId="77777777" w:rsidR="004E2226" w:rsidRPr="00C51E1F" w:rsidRDefault="004E2226" w:rsidP="004E2226">
      <w:pPr>
        <w:rPr>
          <w:sz w:val="24"/>
          <w:szCs w:val="24"/>
        </w:rPr>
      </w:pPr>
      <w:r w:rsidRPr="00C51E1F">
        <w:rPr>
          <w:sz w:val="24"/>
          <w:szCs w:val="24"/>
        </w:rPr>
        <w:t>SOCIAL MEDIA (FEATURES) AND WIDGETS</w:t>
      </w:r>
    </w:p>
    <w:p w14:paraId="6518B991" w14:textId="77777777" w:rsidR="004E2226" w:rsidRPr="00C51E1F" w:rsidRDefault="004E2226" w:rsidP="004E2226">
      <w:pPr>
        <w:rPr>
          <w:sz w:val="24"/>
          <w:szCs w:val="24"/>
        </w:rPr>
      </w:pPr>
    </w:p>
    <w:p w14:paraId="0093E35F" w14:textId="77777777" w:rsidR="004E2226" w:rsidRPr="00C51E1F" w:rsidRDefault="004E2226" w:rsidP="004E2226">
      <w:pPr>
        <w:rPr>
          <w:sz w:val="24"/>
          <w:szCs w:val="24"/>
        </w:rPr>
      </w:pPr>
      <w:r w:rsidRPr="00C51E1F">
        <w:rPr>
          <w:sz w:val="24"/>
          <w:szCs w:val="24"/>
        </w:rPr>
        <w:t>Our websites include social media features, such as the Facebook Like button and Widgets, such as the Share this button or interactive mini-programs that run on our site. These features may collect your IP address, which page you are visiting on our site, and may set a cookie to enable the Feature to function properly. Social media features and Widgets are either hosted by a third party or hosted directly on our websites. Your interactions with these Features are governed by the privacy policy of the company providing it.</w:t>
      </w:r>
    </w:p>
    <w:p w14:paraId="44865202" w14:textId="77777777" w:rsidR="004E2226" w:rsidRPr="00C51E1F" w:rsidRDefault="004E2226" w:rsidP="004E2226">
      <w:pPr>
        <w:rPr>
          <w:sz w:val="24"/>
          <w:szCs w:val="24"/>
        </w:rPr>
      </w:pPr>
    </w:p>
    <w:p w14:paraId="7004EDCB" w14:textId="435DC75F" w:rsidR="004E2226" w:rsidRPr="00C51E1F" w:rsidDel="00C256A8" w:rsidRDefault="004E2226" w:rsidP="004E2226">
      <w:pPr>
        <w:rPr>
          <w:del w:id="449" w:author="Charles Cao" w:date="2018-08-15T13:19:00Z"/>
          <w:sz w:val="24"/>
          <w:szCs w:val="24"/>
        </w:rPr>
      </w:pPr>
      <w:del w:id="450" w:author="Charles Cao" w:date="2018-08-15T13:19:00Z">
        <w:r w:rsidRPr="00C51E1F" w:rsidDel="00C256A8">
          <w:rPr>
            <w:sz w:val="24"/>
            <w:szCs w:val="24"/>
          </w:rPr>
          <w:delText>SINGLE SIGN-ON</w:delText>
        </w:r>
      </w:del>
    </w:p>
    <w:p w14:paraId="08236C9A" w14:textId="7FB65522" w:rsidR="004E2226" w:rsidRPr="00C51E1F" w:rsidDel="00C256A8" w:rsidRDefault="004E2226" w:rsidP="004E2226">
      <w:pPr>
        <w:rPr>
          <w:del w:id="451" w:author="Charles Cao" w:date="2018-08-15T13:19:00Z"/>
          <w:sz w:val="24"/>
          <w:szCs w:val="24"/>
        </w:rPr>
      </w:pPr>
    </w:p>
    <w:p w14:paraId="5209FA21" w14:textId="43824812" w:rsidR="004E2226" w:rsidRPr="00C51E1F" w:rsidDel="00C256A8" w:rsidRDefault="004E2226" w:rsidP="004E2226">
      <w:pPr>
        <w:rPr>
          <w:del w:id="452" w:author="Charles Cao" w:date="2018-08-15T13:19:00Z"/>
          <w:sz w:val="24"/>
          <w:szCs w:val="24"/>
        </w:rPr>
      </w:pPr>
      <w:del w:id="453" w:author="Charles Cao" w:date="2018-08-15T13:19:00Z">
        <w:r w:rsidRPr="00C51E1F" w:rsidDel="00C256A8">
          <w:rPr>
            <w:sz w:val="24"/>
            <w:szCs w:val="24"/>
          </w:rPr>
          <w:delText>Depending on your jurisdiction, you may be able to log in to our website using sign-on services such as Facebook Connect or an Open ID provider. These services will authenticate your identity, provide you the option to share certain personal information (such as your name and email address) with us, and to pre-populate our sign up form. Services like Facebook Connect give you the option to post information about your activities on this website to your profile page to share with others within your network.</w:delText>
        </w:r>
      </w:del>
    </w:p>
    <w:p w14:paraId="63CDA7F1" w14:textId="7813A384" w:rsidR="004E2226" w:rsidRPr="00C51E1F" w:rsidDel="00C256A8" w:rsidRDefault="004E2226" w:rsidP="004E2226">
      <w:pPr>
        <w:rPr>
          <w:del w:id="454" w:author="Charles Cao" w:date="2018-08-15T13:19:00Z"/>
          <w:sz w:val="24"/>
          <w:szCs w:val="24"/>
        </w:rPr>
      </w:pPr>
    </w:p>
    <w:p w14:paraId="63B0AE3A" w14:textId="77777777" w:rsidR="004E2226" w:rsidRPr="00C51E1F" w:rsidRDefault="004E2226" w:rsidP="004E2226">
      <w:pPr>
        <w:rPr>
          <w:sz w:val="24"/>
          <w:szCs w:val="24"/>
        </w:rPr>
      </w:pPr>
      <w:r w:rsidRPr="00C51E1F">
        <w:rPr>
          <w:sz w:val="24"/>
          <w:szCs w:val="24"/>
        </w:rPr>
        <w:t>CONTACT US</w:t>
      </w:r>
    </w:p>
    <w:p w14:paraId="0C18D392" w14:textId="77777777" w:rsidR="004E2226" w:rsidRPr="00C51E1F" w:rsidRDefault="004E2226" w:rsidP="004E2226">
      <w:pPr>
        <w:rPr>
          <w:sz w:val="24"/>
          <w:szCs w:val="24"/>
        </w:rPr>
      </w:pPr>
    </w:p>
    <w:p w14:paraId="2F793C1E" w14:textId="222778A0" w:rsidR="004E2226" w:rsidRPr="00C51E1F" w:rsidRDefault="004E2226" w:rsidP="004E2226">
      <w:pPr>
        <w:rPr>
          <w:sz w:val="24"/>
          <w:szCs w:val="24"/>
        </w:rPr>
      </w:pPr>
      <w:r w:rsidRPr="00C51E1F">
        <w:rPr>
          <w:sz w:val="24"/>
          <w:szCs w:val="24"/>
        </w:rPr>
        <w:t xml:space="preserve">If you have any comments or questions about this Privacy Policy or any questions relating to </w:t>
      </w:r>
      <w:del w:id="455" w:author="Charles Cao" w:date="2018-08-14T10:34:00Z">
        <w:r w:rsidR="00D06F83" w:rsidRPr="00C51E1F" w:rsidDel="00687C63">
          <w:rPr>
            <w:sz w:val="24"/>
            <w:szCs w:val="24"/>
          </w:rPr>
          <w:delText>XXXX</w:delText>
        </w:r>
      </w:del>
      <w:ins w:id="456" w:author="Charles Cao" w:date="2018-08-14T10:34:00Z">
        <w:r w:rsidR="00687C63">
          <w:rPr>
            <w:sz w:val="24"/>
            <w:szCs w:val="24"/>
          </w:rPr>
          <w:t>FEIHUI</w:t>
        </w:r>
      </w:ins>
      <w:r w:rsidRPr="00C51E1F">
        <w:rPr>
          <w:sz w:val="24"/>
          <w:szCs w:val="24"/>
        </w:rPr>
        <w:t>’s collection, use or disclosure of your personal information, please contact our Data Protection Officer at the address below referencing "Privacy Policy":</w:t>
      </w:r>
    </w:p>
    <w:p w14:paraId="59040797" w14:textId="77777777" w:rsidR="004E2226" w:rsidRPr="00C51E1F" w:rsidRDefault="004E2226" w:rsidP="004E2226">
      <w:pPr>
        <w:rPr>
          <w:sz w:val="24"/>
          <w:szCs w:val="24"/>
        </w:rPr>
      </w:pPr>
    </w:p>
    <w:p w14:paraId="0AA40AA5" w14:textId="5F4B618C" w:rsidR="004E2226" w:rsidRPr="00F22F84" w:rsidRDefault="00D06F83" w:rsidP="004E2226">
      <w:pPr>
        <w:rPr>
          <w:sz w:val="24"/>
          <w:szCs w:val="24"/>
          <w:rPrChange w:id="457" w:author="Charles Cao" w:date="2018-08-15T13:20:00Z">
            <w:rPr>
              <w:sz w:val="24"/>
              <w:szCs w:val="24"/>
            </w:rPr>
          </w:rPrChange>
        </w:rPr>
      </w:pPr>
      <w:del w:id="458" w:author="Charles Cao" w:date="2018-08-14T10:34:00Z">
        <w:r w:rsidRPr="00F22F84" w:rsidDel="00687C63">
          <w:rPr>
            <w:sz w:val="24"/>
            <w:szCs w:val="24"/>
            <w:rPrChange w:id="459" w:author="Charles Cao" w:date="2018-08-15T13:20:00Z">
              <w:rPr>
                <w:sz w:val="24"/>
                <w:szCs w:val="24"/>
              </w:rPr>
            </w:rPrChange>
          </w:rPr>
          <w:delText>XXXX</w:delText>
        </w:r>
      </w:del>
      <w:ins w:id="460" w:author="Charles Cao" w:date="2018-08-14T10:34:00Z">
        <w:r w:rsidR="00687C63" w:rsidRPr="00F22F84">
          <w:rPr>
            <w:sz w:val="24"/>
            <w:szCs w:val="24"/>
            <w:rPrChange w:id="461" w:author="Charles Cao" w:date="2018-08-15T13:20:00Z">
              <w:rPr>
                <w:sz w:val="24"/>
                <w:szCs w:val="24"/>
              </w:rPr>
            </w:rPrChange>
          </w:rPr>
          <w:t>FEIHUI</w:t>
        </w:r>
      </w:ins>
      <w:r w:rsidR="004E2226" w:rsidRPr="00F22F84">
        <w:rPr>
          <w:sz w:val="24"/>
          <w:szCs w:val="24"/>
          <w:rPrChange w:id="462" w:author="Charles Cao" w:date="2018-08-15T13:20:00Z">
            <w:rPr>
              <w:sz w:val="24"/>
              <w:szCs w:val="24"/>
            </w:rPr>
          </w:rPrChange>
        </w:rPr>
        <w:t xml:space="preserve"> Singapore Pte. Ltd.</w:t>
      </w:r>
    </w:p>
    <w:p w14:paraId="523906CD" w14:textId="77B5A9BE" w:rsidR="004E2226" w:rsidRPr="00F22F84" w:rsidRDefault="00F22F84" w:rsidP="004E2226">
      <w:pPr>
        <w:rPr>
          <w:sz w:val="24"/>
          <w:szCs w:val="24"/>
          <w:rPrChange w:id="463" w:author="Charles Cao" w:date="2018-08-15T13:20:00Z">
            <w:rPr>
              <w:sz w:val="24"/>
              <w:szCs w:val="24"/>
            </w:rPr>
          </w:rPrChange>
        </w:rPr>
      </w:pPr>
      <w:ins w:id="464" w:author="Charles Cao" w:date="2018-08-15T13:20:00Z">
        <w:r>
          <w:rPr>
            <w:sz w:val="24"/>
            <w:szCs w:val="24"/>
          </w:rPr>
          <w:t>2</w:t>
        </w:r>
        <w:r w:rsidRPr="00F22F84">
          <w:rPr>
            <w:sz w:val="24"/>
            <w:szCs w:val="24"/>
            <w:vertAlign w:val="superscript"/>
            <w:rPrChange w:id="465" w:author="Charles Cao" w:date="2018-08-15T13:20:00Z">
              <w:rPr>
                <w:sz w:val="24"/>
                <w:szCs w:val="24"/>
              </w:rPr>
            </w:rPrChange>
          </w:rPr>
          <w:t>nd</w:t>
        </w:r>
        <w:r>
          <w:rPr>
            <w:sz w:val="24"/>
            <w:szCs w:val="24"/>
          </w:rPr>
          <w:t xml:space="preserve"> floor, </w:t>
        </w:r>
      </w:ins>
      <w:bookmarkStart w:id="466" w:name="_GoBack"/>
      <w:bookmarkEnd w:id="466"/>
      <w:del w:id="467" w:author="Charles Cao" w:date="2018-08-15T13:19:00Z">
        <w:r w:rsidR="004E2226" w:rsidRPr="00F22F84" w:rsidDel="00F22F84">
          <w:rPr>
            <w:sz w:val="24"/>
            <w:szCs w:val="24"/>
            <w:rPrChange w:id="468" w:author="Charles Cao" w:date="2018-08-15T13:20:00Z">
              <w:rPr>
                <w:sz w:val="24"/>
                <w:szCs w:val="24"/>
              </w:rPr>
            </w:rPrChange>
          </w:rPr>
          <w:delText>20</w:delText>
        </w:r>
      </w:del>
      <w:ins w:id="469" w:author="Charles Cao" w:date="2018-08-15T13:20:00Z">
        <w:r w:rsidRPr="00F22F84">
          <w:rPr>
            <w:rFonts w:hint="eastAsia"/>
            <w:sz w:val="24"/>
            <w:szCs w:val="24"/>
            <w:rPrChange w:id="470" w:author="Charles Cao" w:date="2018-08-15T13:20:00Z">
              <w:rPr>
                <w:rFonts w:hint="eastAsia"/>
                <w:sz w:val="24"/>
                <w:szCs w:val="24"/>
                <w:highlight w:val="yellow"/>
              </w:rPr>
            </w:rPrChange>
          </w:rPr>
          <w:t>No</w:t>
        </w:r>
        <w:r w:rsidRPr="00F22F84">
          <w:rPr>
            <w:sz w:val="24"/>
            <w:szCs w:val="24"/>
            <w:rPrChange w:id="471" w:author="Charles Cao" w:date="2018-08-15T13:20:00Z">
              <w:rPr>
                <w:sz w:val="24"/>
                <w:szCs w:val="24"/>
                <w:highlight w:val="yellow"/>
              </w:rPr>
            </w:rPrChange>
          </w:rPr>
          <w:t xml:space="preserve">.9, </w:t>
        </w:r>
        <w:r w:rsidRPr="00F22F84">
          <w:rPr>
            <w:rFonts w:hint="eastAsia"/>
            <w:sz w:val="24"/>
            <w:szCs w:val="24"/>
            <w:rPrChange w:id="472" w:author="Charles Cao" w:date="2018-08-15T13:20:00Z">
              <w:rPr>
                <w:rFonts w:hint="eastAsia"/>
                <w:sz w:val="24"/>
                <w:szCs w:val="24"/>
                <w:highlight w:val="yellow"/>
              </w:rPr>
            </w:rPrChange>
          </w:rPr>
          <w:t>Lane</w:t>
        </w:r>
        <w:r w:rsidRPr="00F22F84">
          <w:rPr>
            <w:sz w:val="24"/>
            <w:szCs w:val="24"/>
            <w:rPrChange w:id="473" w:author="Charles Cao" w:date="2018-08-15T13:20:00Z">
              <w:rPr>
                <w:sz w:val="24"/>
                <w:szCs w:val="24"/>
                <w:highlight w:val="yellow"/>
              </w:rPr>
            </w:rPrChange>
          </w:rPr>
          <w:t xml:space="preserve"> 888,</w:t>
        </w:r>
      </w:ins>
      <w:r w:rsidR="004E2226" w:rsidRPr="00F22F84">
        <w:rPr>
          <w:sz w:val="24"/>
          <w:szCs w:val="24"/>
          <w:rPrChange w:id="474" w:author="Charles Cao" w:date="2018-08-15T13:20:00Z">
            <w:rPr>
              <w:sz w:val="24"/>
              <w:szCs w:val="24"/>
            </w:rPr>
          </w:rPrChange>
        </w:rPr>
        <w:t xml:space="preserve"> </w:t>
      </w:r>
      <w:del w:id="475" w:author="Charles Cao" w:date="2018-08-15T13:20:00Z">
        <w:r w:rsidR="004E2226" w:rsidRPr="00F22F84" w:rsidDel="00F22F84">
          <w:rPr>
            <w:sz w:val="24"/>
            <w:szCs w:val="24"/>
            <w:rPrChange w:id="476" w:author="Charles Cao" w:date="2018-08-15T13:20:00Z">
              <w:rPr>
                <w:sz w:val="24"/>
                <w:szCs w:val="24"/>
              </w:rPr>
            </w:rPrChange>
          </w:rPr>
          <w:delText>Cross</w:delText>
        </w:r>
      </w:del>
      <w:proofErr w:type="spellStart"/>
      <w:ins w:id="477" w:author="Charles Cao" w:date="2018-08-15T13:20:00Z">
        <w:r w:rsidRPr="00F22F84">
          <w:rPr>
            <w:sz w:val="24"/>
            <w:szCs w:val="24"/>
            <w:rPrChange w:id="478" w:author="Charles Cao" w:date="2018-08-15T13:20:00Z">
              <w:rPr>
                <w:sz w:val="24"/>
                <w:szCs w:val="24"/>
                <w:highlight w:val="yellow"/>
              </w:rPr>
            </w:rPrChange>
          </w:rPr>
          <w:t>Tianlin</w:t>
        </w:r>
      </w:ins>
      <w:proofErr w:type="spellEnd"/>
      <w:r w:rsidR="004E2226" w:rsidRPr="00F22F84">
        <w:rPr>
          <w:sz w:val="24"/>
          <w:szCs w:val="24"/>
          <w:rPrChange w:id="479" w:author="Charles Cao" w:date="2018-08-15T13:20:00Z">
            <w:rPr>
              <w:sz w:val="24"/>
              <w:szCs w:val="24"/>
            </w:rPr>
          </w:rPrChange>
        </w:rPr>
        <w:t xml:space="preserve"> Street, </w:t>
      </w:r>
      <w:ins w:id="480" w:author="Charles Cao" w:date="2018-08-15T13:20:00Z">
        <w:r w:rsidRPr="00F22F84">
          <w:rPr>
            <w:sz w:val="24"/>
            <w:szCs w:val="24"/>
            <w:rPrChange w:id="481" w:author="Charles Cao" w:date="2018-08-15T13:20:00Z">
              <w:rPr>
                <w:sz w:val="24"/>
                <w:szCs w:val="24"/>
                <w:highlight w:val="yellow"/>
              </w:rPr>
            </w:rPrChange>
          </w:rPr>
          <w:t xml:space="preserve">Shanghai, </w:t>
        </w:r>
      </w:ins>
      <w:r w:rsidR="004E2226" w:rsidRPr="00F22F84">
        <w:rPr>
          <w:sz w:val="24"/>
          <w:szCs w:val="24"/>
          <w:rPrChange w:id="482" w:author="Charles Cao" w:date="2018-08-15T13:20:00Z">
            <w:rPr>
              <w:sz w:val="24"/>
              <w:szCs w:val="24"/>
            </w:rPr>
          </w:rPrChange>
        </w:rPr>
        <w:t>China</w:t>
      </w:r>
      <w:del w:id="483" w:author="Charles Cao" w:date="2018-08-15T13:20:00Z">
        <w:r w:rsidR="004E2226" w:rsidRPr="00F22F84" w:rsidDel="00F22F84">
          <w:rPr>
            <w:sz w:val="24"/>
            <w:szCs w:val="24"/>
            <w:rPrChange w:id="484" w:author="Charles Cao" w:date="2018-08-15T13:20:00Z">
              <w:rPr>
                <w:sz w:val="24"/>
                <w:szCs w:val="24"/>
              </w:rPr>
            </w:rPrChange>
          </w:rPr>
          <w:delText xml:space="preserve"> Court #02-12</w:delText>
        </w:r>
      </w:del>
    </w:p>
    <w:p w14:paraId="70C6BC6A" w14:textId="2C5AFDA3" w:rsidR="004E2226" w:rsidRPr="00F22F84" w:rsidDel="00F22F84" w:rsidRDefault="004E2226" w:rsidP="004E2226">
      <w:pPr>
        <w:rPr>
          <w:del w:id="485" w:author="Charles Cao" w:date="2018-08-15T13:20:00Z"/>
          <w:sz w:val="24"/>
          <w:szCs w:val="24"/>
          <w:rPrChange w:id="486" w:author="Charles Cao" w:date="2018-08-15T13:20:00Z">
            <w:rPr>
              <w:del w:id="487" w:author="Charles Cao" w:date="2018-08-15T13:20:00Z"/>
              <w:sz w:val="24"/>
              <w:szCs w:val="24"/>
            </w:rPr>
          </w:rPrChange>
        </w:rPr>
      </w:pPr>
      <w:del w:id="488" w:author="Charles Cao" w:date="2018-08-15T13:20:00Z">
        <w:r w:rsidRPr="00F22F84" w:rsidDel="00F22F84">
          <w:rPr>
            <w:sz w:val="24"/>
            <w:szCs w:val="24"/>
            <w:rPrChange w:id="489" w:author="Charles Cao" w:date="2018-08-15T13:20:00Z">
              <w:rPr>
                <w:sz w:val="24"/>
                <w:szCs w:val="24"/>
              </w:rPr>
            </w:rPrChange>
          </w:rPr>
          <w:delText>Singapore 048422</w:delText>
        </w:r>
      </w:del>
    </w:p>
    <w:p w14:paraId="13371576" w14:textId="4BB9FBBE" w:rsidR="004E2226" w:rsidRPr="00C51E1F" w:rsidRDefault="004E2226" w:rsidP="004E2226">
      <w:pPr>
        <w:rPr>
          <w:sz w:val="24"/>
          <w:szCs w:val="24"/>
        </w:rPr>
      </w:pPr>
      <w:r w:rsidRPr="00F22F84">
        <w:rPr>
          <w:sz w:val="24"/>
          <w:szCs w:val="24"/>
          <w:rPrChange w:id="490" w:author="Charles Cao" w:date="2018-08-15T13:20:00Z">
            <w:rPr>
              <w:sz w:val="24"/>
              <w:szCs w:val="24"/>
            </w:rPr>
          </w:rPrChange>
        </w:rPr>
        <w:t xml:space="preserve">Email: </w:t>
      </w:r>
      <w:ins w:id="491" w:author="Charles Cao" w:date="2018-08-14T12:53:00Z">
        <w:r w:rsidR="008A5926" w:rsidRPr="00F22F84">
          <w:rPr>
            <w:sz w:val="24"/>
            <w:szCs w:val="24"/>
            <w:rPrChange w:id="492" w:author="Charles Cao" w:date="2018-08-15T13:20:00Z">
              <w:rPr>
                <w:sz w:val="24"/>
                <w:szCs w:val="24"/>
              </w:rPr>
            </w:rPrChange>
          </w:rPr>
          <w:t>privacy.feihui@signify.com</w:t>
        </w:r>
      </w:ins>
      <w:del w:id="493" w:author="Charles Cao" w:date="2018-08-14T12:53:00Z">
        <w:r w:rsidRPr="00F22F84" w:rsidDel="008A5926">
          <w:rPr>
            <w:sz w:val="24"/>
            <w:szCs w:val="24"/>
            <w:rPrChange w:id="494" w:author="Charles Cao" w:date="2018-08-15T13:20:00Z">
              <w:rPr>
                <w:sz w:val="24"/>
                <w:szCs w:val="24"/>
              </w:rPr>
            </w:rPrChange>
          </w:rPr>
          <w:delText>privacy@</w:delText>
        </w:r>
      </w:del>
      <w:del w:id="495" w:author="Charles Cao" w:date="2018-08-14T10:34:00Z">
        <w:r w:rsidR="00D06F83" w:rsidRPr="00F22F84" w:rsidDel="00687C63">
          <w:rPr>
            <w:sz w:val="24"/>
            <w:szCs w:val="24"/>
            <w:rPrChange w:id="496" w:author="Charles Cao" w:date="2018-08-15T13:20:00Z">
              <w:rPr>
                <w:sz w:val="24"/>
                <w:szCs w:val="24"/>
              </w:rPr>
            </w:rPrChange>
          </w:rPr>
          <w:delText>XXXX</w:delText>
        </w:r>
      </w:del>
      <w:del w:id="497" w:author="Charles Cao" w:date="2018-08-14T12:53:00Z">
        <w:r w:rsidRPr="00F22F84" w:rsidDel="008A5926">
          <w:rPr>
            <w:sz w:val="24"/>
            <w:szCs w:val="24"/>
            <w:rPrChange w:id="498" w:author="Charles Cao" w:date="2018-08-15T13:20:00Z">
              <w:rPr>
                <w:sz w:val="24"/>
                <w:szCs w:val="24"/>
              </w:rPr>
            </w:rPrChange>
          </w:rPr>
          <w:delText>.com</w:delText>
        </w:r>
      </w:del>
    </w:p>
    <w:p w14:paraId="433F1986" w14:textId="77777777" w:rsidR="004E2226" w:rsidRPr="00C51E1F" w:rsidRDefault="004E2226" w:rsidP="004E2226">
      <w:pPr>
        <w:rPr>
          <w:sz w:val="24"/>
          <w:szCs w:val="24"/>
        </w:rPr>
      </w:pPr>
    </w:p>
    <w:p w14:paraId="66C2F25C" w14:textId="77777777" w:rsidR="003A77FE" w:rsidRPr="00C51E1F" w:rsidRDefault="004E2226" w:rsidP="004E2226">
      <w:pPr>
        <w:rPr>
          <w:sz w:val="24"/>
          <w:szCs w:val="24"/>
        </w:rPr>
      </w:pPr>
      <w:r w:rsidRPr="00C51E1F">
        <w:rPr>
          <w:sz w:val="24"/>
          <w:szCs w:val="24"/>
        </w:rPr>
        <w:t>Thank you for taking the time to understand our Privacy Policy!</w:t>
      </w:r>
    </w:p>
    <w:sectPr w:rsidR="003A77FE" w:rsidRPr="00C51E1F">
      <w:footerReference w:type="default" r:id="rId1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rainbow" w:date="2017-06-20T17:36:00Z" w:initials="zlf">
    <w:p w14:paraId="705EBA97" w14:textId="2A94B18A" w:rsidR="00D06F83" w:rsidRDefault="00D06F83">
      <w:pPr>
        <w:pStyle w:val="a4"/>
      </w:pPr>
      <w:r>
        <w:rPr>
          <w:rStyle w:val="a3"/>
        </w:rPr>
        <w:annotationRef/>
      </w:r>
      <w:proofErr w:type="gramStart"/>
      <w:r>
        <w:rPr>
          <w:rFonts w:hint="eastAsia"/>
        </w:rPr>
        <w:t>请公布</w:t>
      </w:r>
      <w:proofErr w:type="gramEnd"/>
      <w:r>
        <w:rPr>
          <w:rFonts w:hint="eastAsia"/>
        </w:rPr>
        <w:t>时间。</w:t>
      </w:r>
    </w:p>
  </w:comment>
  <w:comment w:id="7" w:author="mi-li" w:date="2017-09-27T22:17:00Z" w:initials="M">
    <w:p w14:paraId="06F7E6CF" w14:textId="4AC9D2BD" w:rsidR="006B4CB8" w:rsidRDefault="006B4CB8">
      <w:pPr>
        <w:pStyle w:val="a4"/>
      </w:pPr>
      <w:r>
        <w:rPr>
          <w:rStyle w:val="a3"/>
        </w:rPr>
        <w:annotationRef/>
      </w:r>
      <w:r>
        <w:t>根据本隐私政策的适用范围选择保留</w:t>
      </w:r>
      <w:r>
        <w:rPr>
          <w:rFonts w:hint="eastAsia"/>
        </w:rPr>
        <w:t>（</w:t>
      </w:r>
      <w:r>
        <w:rPr>
          <w:rFonts w:hint="eastAsia"/>
        </w:rPr>
        <w:t>1</w:t>
      </w:r>
      <w:r>
        <w:rPr>
          <w:rFonts w:hint="eastAsia"/>
        </w:rPr>
        <w:t>）或（</w:t>
      </w:r>
      <w:r>
        <w:rPr>
          <w:rFonts w:hint="eastAsia"/>
        </w:rPr>
        <w:t>2</w:t>
      </w:r>
      <w:r>
        <w:rPr>
          <w:rFonts w:hint="eastAsia"/>
        </w:rPr>
        <w:t>）中任一项。</w:t>
      </w:r>
    </w:p>
  </w:comment>
  <w:comment w:id="10" w:author="mi-li" w:date="2017-09-27T22:17:00Z" w:initials="M">
    <w:p w14:paraId="40A821CF" w14:textId="7232190C" w:rsidR="006B4CB8" w:rsidRDefault="006B4CB8">
      <w:pPr>
        <w:pStyle w:val="a4"/>
      </w:pPr>
      <w:r>
        <w:rPr>
          <w:rStyle w:val="a3"/>
        </w:rPr>
        <w:annotationRef/>
      </w:r>
      <w:r>
        <w:rPr>
          <w:rFonts w:hint="eastAsia"/>
        </w:rPr>
        <w:t>请将本文中所有</w:t>
      </w:r>
      <w:r>
        <w:rPr>
          <w:rFonts w:hint="eastAsia"/>
        </w:rPr>
        <w:t>X</w:t>
      </w:r>
      <w:r>
        <w:t>XXX</w:t>
      </w:r>
      <w:r>
        <w:rPr>
          <w:rFonts w:hint="eastAsia"/>
        </w:rPr>
        <w:t>调整为公司名称</w:t>
      </w:r>
    </w:p>
  </w:comment>
  <w:comment w:id="20" w:author="mi-li" w:date="2017-09-27T22:16:00Z" w:initials="M">
    <w:p w14:paraId="0DAFB530" w14:textId="542D4FB4" w:rsidR="006B4CB8" w:rsidRDefault="006B4CB8">
      <w:pPr>
        <w:pStyle w:val="a4"/>
      </w:pPr>
      <w:r>
        <w:rPr>
          <w:rStyle w:val="a3"/>
        </w:rPr>
        <w:annotationRef/>
      </w:r>
      <w:r>
        <w:t>请</w:t>
      </w:r>
      <w:r w:rsidR="00B75FF9">
        <w:t>将</w:t>
      </w:r>
      <w:r w:rsidR="00B75FF9">
        <w:rPr>
          <w:rFonts w:hint="eastAsia"/>
        </w:rPr>
        <w:t>YY</w:t>
      </w:r>
      <w:r>
        <w:t>更换为软件名称</w:t>
      </w:r>
    </w:p>
  </w:comment>
  <w:comment w:id="27" w:author="mi-li" w:date="2017-09-27T22:18:00Z" w:initials="M">
    <w:p w14:paraId="6A010498" w14:textId="7D50D6B5" w:rsidR="00C91C7F" w:rsidRDefault="00C91C7F">
      <w:pPr>
        <w:pStyle w:val="a4"/>
      </w:pPr>
      <w:r>
        <w:rPr>
          <w:rStyle w:val="a3"/>
        </w:rPr>
        <w:annotationRef/>
      </w:r>
      <w:r>
        <w:t>请填写公司英文全称</w:t>
      </w:r>
    </w:p>
  </w:comment>
  <w:comment w:id="45" w:author="mi-li" w:date="2017-09-27T22:43:00Z" w:initials="M">
    <w:p w14:paraId="53C82287" w14:textId="47BAD683" w:rsidR="009C38AC" w:rsidRDefault="009C38AC">
      <w:pPr>
        <w:pStyle w:val="a4"/>
      </w:pPr>
      <w:r>
        <w:rPr>
          <w:rStyle w:val="a3"/>
        </w:rPr>
        <w:annotationRef/>
      </w:r>
      <w:r>
        <w:rPr>
          <w:rFonts w:hint="eastAsia"/>
        </w:rPr>
        <w:t>修改为生态</w:t>
      </w:r>
      <w:proofErr w:type="gramStart"/>
      <w:r>
        <w:rPr>
          <w:rFonts w:hint="eastAsia"/>
        </w:rPr>
        <w:t>链公司</w:t>
      </w:r>
      <w:proofErr w:type="gramEnd"/>
      <w:r>
        <w:rPr>
          <w:rFonts w:hint="eastAsia"/>
        </w:rPr>
        <w:t>网站</w:t>
      </w:r>
    </w:p>
  </w:comment>
  <w:comment w:id="73" w:author="mi-rainbow" w:date="2017-06-20T17:53:00Z" w:initials="zlf">
    <w:p w14:paraId="398F0DF6" w14:textId="327D2315" w:rsidR="00290DE5" w:rsidRDefault="00290DE5">
      <w:pPr>
        <w:pStyle w:val="a4"/>
      </w:pPr>
      <w:r>
        <w:rPr>
          <w:rStyle w:val="a3"/>
        </w:rPr>
        <w:annotationRef/>
      </w:r>
      <w:proofErr w:type="gramStart"/>
      <w:r>
        <w:rPr>
          <w:rFonts w:hint="eastAsia"/>
        </w:rPr>
        <w:t>请修改</w:t>
      </w:r>
      <w:proofErr w:type="gramEnd"/>
      <w:r>
        <w:rPr>
          <w:rFonts w:hint="eastAsia"/>
        </w:rPr>
        <w:t>为专门用于隐私问题的邮箱。</w:t>
      </w:r>
    </w:p>
  </w:comment>
  <w:comment w:id="78" w:author="mi-li" w:date="2017-09-27T22:53:00Z" w:initials="M">
    <w:p w14:paraId="39DFFDE1" w14:textId="2482BA9D" w:rsidR="00383EE4" w:rsidRDefault="00383EE4">
      <w:pPr>
        <w:pStyle w:val="a4"/>
      </w:pPr>
      <w:r>
        <w:rPr>
          <w:rStyle w:val="a3"/>
        </w:rPr>
        <w:annotationRef/>
      </w:r>
      <w:r w:rsidR="0013028D">
        <w:rPr>
          <w:rFonts w:hint="eastAsia"/>
        </w:rPr>
        <w:t>1</w:t>
      </w:r>
      <w:r>
        <w:t>此处</w:t>
      </w:r>
      <w:r w:rsidR="0013028D">
        <w:t>仅作数据信息分类参考</w:t>
      </w:r>
      <w:r w:rsidR="0013028D">
        <w:rPr>
          <w:rFonts w:hint="eastAsia"/>
        </w:rPr>
        <w:t>，</w:t>
      </w:r>
      <w:r w:rsidR="0013028D">
        <w:t>如不收集请删除</w:t>
      </w:r>
      <w:r w:rsidR="0013028D">
        <w:rPr>
          <w:rFonts w:hint="eastAsia"/>
        </w:rPr>
        <w:t>。</w:t>
      </w:r>
    </w:p>
    <w:p w14:paraId="06BEF668" w14:textId="3A667C63" w:rsidR="0013028D" w:rsidRDefault="0013028D">
      <w:pPr>
        <w:pStyle w:val="a4"/>
      </w:pPr>
      <w:r>
        <w:t xml:space="preserve">2 </w:t>
      </w:r>
      <w:r>
        <w:t>请根据公司收集数据种类如实填写</w:t>
      </w:r>
      <w:r>
        <w:rPr>
          <w:rFonts w:hint="eastAsia"/>
        </w:rPr>
        <w:t>。原则上与问卷反馈、用户协议部分保持一致。</w:t>
      </w:r>
    </w:p>
  </w:comment>
  <w:comment w:id="89" w:author="mi-li" w:date="2017-09-27T23:10:00Z" w:initials="M">
    <w:p w14:paraId="79A1C569" w14:textId="1F5D28D9" w:rsidR="00941E66" w:rsidRPr="00941E66" w:rsidRDefault="00941E66">
      <w:pPr>
        <w:pStyle w:val="a4"/>
      </w:pPr>
      <w:r>
        <w:rPr>
          <w:rStyle w:val="a3"/>
        </w:rPr>
        <w:annotationRef/>
      </w:r>
      <w:r>
        <w:t>怎么匿名收集</w:t>
      </w:r>
      <w:r>
        <w:rPr>
          <w:rFonts w:hint="eastAsia"/>
        </w:rPr>
        <w:t>？</w:t>
      </w:r>
    </w:p>
  </w:comment>
  <w:comment w:id="230" w:author="mi-rainbow" w:date="2017-06-20T18:05:00Z" w:initials="zlf">
    <w:p w14:paraId="14B6EA77" w14:textId="60909D20" w:rsidR="00F0650B" w:rsidRDefault="00F0650B">
      <w:pPr>
        <w:pStyle w:val="a4"/>
      </w:pPr>
      <w:r>
        <w:rPr>
          <w:rStyle w:val="a3"/>
        </w:rPr>
        <w:annotationRef/>
      </w:r>
      <w:r>
        <w:rPr>
          <w:rFonts w:hint="eastAsia"/>
        </w:rPr>
        <w:t>调整网址</w:t>
      </w:r>
    </w:p>
  </w:comment>
  <w:comment w:id="294" w:author="mi-rainbow" w:date="2017-10-09T16:04:00Z" w:initials="zlf">
    <w:p w14:paraId="268999A5" w14:textId="7E65A8E3" w:rsidR="008626F9" w:rsidRDefault="008626F9">
      <w:pPr>
        <w:pStyle w:val="a4"/>
      </w:pPr>
      <w:r>
        <w:rPr>
          <w:rStyle w:val="a3"/>
        </w:rPr>
        <w:annotationRef/>
      </w:r>
      <w:proofErr w:type="gramStart"/>
      <w:r>
        <w:rPr>
          <w:rFonts w:hint="eastAsia"/>
        </w:rPr>
        <w:t>请确保生态链公司</w:t>
      </w:r>
      <w:proofErr w:type="gramEnd"/>
      <w:r>
        <w:rPr>
          <w:rFonts w:hint="eastAsia"/>
        </w:rPr>
        <w:t>会按照如下陈述采取安全措施</w:t>
      </w:r>
      <w:r w:rsidR="00D77933">
        <w:rPr>
          <w:rFonts w:hint="eastAsia"/>
        </w:rPr>
        <w:t>，</w:t>
      </w:r>
      <w:r w:rsidR="00D77933">
        <w:t>若有</w:t>
      </w:r>
      <w:proofErr w:type="gramStart"/>
      <w:r w:rsidR="00D77933">
        <w:rPr>
          <w:rFonts w:hint="eastAsia"/>
        </w:rPr>
        <w:t>不符请</w:t>
      </w:r>
      <w:proofErr w:type="gramEnd"/>
      <w:r w:rsidR="00D77933">
        <w:rPr>
          <w:rFonts w:hint="eastAsia"/>
        </w:rPr>
        <w:t>调整。</w:t>
      </w:r>
    </w:p>
  </w:comment>
  <w:comment w:id="311" w:author="mi-rainbow" w:date="2017-10-09T16:16:00Z" w:initials="zlf">
    <w:p w14:paraId="700A06A1" w14:textId="6CDEA48A" w:rsidR="00556B41" w:rsidRDefault="00556B41">
      <w:pPr>
        <w:pStyle w:val="a4"/>
      </w:pPr>
      <w:r>
        <w:rPr>
          <w:rStyle w:val="a3"/>
        </w:rPr>
        <w:annotationRef/>
      </w:r>
      <w:r>
        <w:rPr>
          <w:rFonts w:hint="eastAsia"/>
        </w:rPr>
        <w:t>有特殊保存时间的，</w:t>
      </w:r>
      <w:r>
        <w:t>需要</w:t>
      </w:r>
      <w:r>
        <w:rPr>
          <w:rFonts w:hint="eastAsia"/>
        </w:rPr>
        <w:t>在这部分列明</w:t>
      </w:r>
    </w:p>
  </w:comment>
  <w:comment w:id="378" w:author="mi-rainbow" w:date="2017-06-20T18:12:00Z" w:initials="zlf">
    <w:p w14:paraId="024D1E53" w14:textId="2A58110C" w:rsidR="00F0650B" w:rsidRDefault="00F0650B">
      <w:pPr>
        <w:pStyle w:val="a4"/>
      </w:pPr>
      <w:r>
        <w:rPr>
          <w:rStyle w:val="a3"/>
        </w:rPr>
        <w:annotationRef/>
      </w:r>
      <w:proofErr w:type="gramStart"/>
      <w:r>
        <w:rPr>
          <w:rFonts w:hint="eastAsia"/>
        </w:rPr>
        <w:t>请调整</w:t>
      </w:r>
      <w:proofErr w:type="gramEnd"/>
      <w:r>
        <w:rPr>
          <w:rFonts w:hint="eastAsia"/>
        </w:rPr>
        <w:t>隐私邮箱</w:t>
      </w:r>
      <w:r>
        <w:t>或者</w:t>
      </w:r>
      <w:r>
        <w:rPr>
          <w:rFonts w:hint="eastAsia"/>
        </w:rPr>
        <w:t>其他访问权和纠正权的方式。</w:t>
      </w:r>
    </w:p>
  </w:comment>
  <w:comment w:id="384" w:author="mi-rainbow" w:date="2017-10-09T16:05:00Z" w:initials="zlf">
    <w:p w14:paraId="5E4FD699" w14:textId="2C0054E6" w:rsidR="00682E74" w:rsidRDefault="00682E74">
      <w:pPr>
        <w:pStyle w:val="a4"/>
      </w:pPr>
      <w:r>
        <w:rPr>
          <w:rStyle w:val="a3"/>
        </w:rPr>
        <w:annotationRef/>
      </w:r>
      <w:r>
        <w:rPr>
          <w:rFonts w:hint="eastAsia"/>
        </w:rPr>
        <w:t>如果还有其他产品上的撤回同意的交互，</w:t>
      </w:r>
      <w:r>
        <w:t>请</w:t>
      </w:r>
      <w:r>
        <w:rPr>
          <w:rFonts w:hint="eastAsia"/>
        </w:rPr>
        <w:t>补充，</w:t>
      </w:r>
      <w:r>
        <w:t>保持</w:t>
      </w:r>
      <w:r>
        <w:rPr>
          <w:rFonts w:hint="eastAsia"/>
        </w:rPr>
        <w:t>与产品设计一致</w:t>
      </w:r>
    </w:p>
  </w:comment>
  <w:comment w:id="389" w:author="mi-li" w:date="2017-09-27T22:16:00Z" w:initials="M">
    <w:p w14:paraId="6CEEDE11" w14:textId="77777777" w:rsidR="005F7BE9" w:rsidRDefault="005F7BE9" w:rsidP="005F7BE9">
      <w:pPr>
        <w:pStyle w:val="a4"/>
      </w:pPr>
      <w:r>
        <w:rPr>
          <w:rStyle w:val="a3"/>
        </w:rPr>
        <w:annotationRef/>
      </w:r>
      <w:r>
        <w:t>请将</w:t>
      </w:r>
      <w:r>
        <w:rPr>
          <w:rFonts w:hint="eastAsia"/>
        </w:rPr>
        <w:t>YY</w:t>
      </w:r>
      <w:r>
        <w:t>更换为软件名称</w:t>
      </w:r>
    </w:p>
  </w:comment>
  <w:comment w:id="397" w:author="mi-li" w:date="2017-09-27T23:06:00Z" w:initials="M">
    <w:p w14:paraId="33D27A31" w14:textId="57EF5DA4" w:rsidR="00854372" w:rsidRDefault="00854372">
      <w:pPr>
        <w:pStyle w:val="a4"/>
      </w:pPr>
      <w:r>
        <w:rPr>
          <w:rStyle w:val="a3"/>
        </w:rPr>
        <w:annotationRef/>
      </w:r>
      <w:r>
        <w:rPr>
          <w:rFonts w:hint="eastAsia"/>
        </w:rPr>
        <w:t>根据实际情况填写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5EBA97" w15:done="0"/>
  <w15:commentEx w15:paraId="06F7E6CF" w15:done="0"/>
  <w15:commentEx w15:paraId="40A821CF" w15:done="0"/>
  <w15:commentEx w15:paraId="0DAFB530" w15:done="0"/>
  <w15:commentEx w15:paraId="6A010498" w15:done="0"/>
  <w15:commentEx w15:paraId="53C82287" w15:done="0"/>
  <w15:commentEx w15:paraId="398F0DF6" w15:done="0"/>
  <w15:commentEx w15:paraId="06BEF668" w15:done="0"/>
  <w15:commentEx w15:paraId="79A1C569" w15:done="0"/>
  <w15:commentEx w15:paraId="14B6EA77" w15:done="0"/>
  <w15:commentEx w15:paraId="268999A5" w15:done="0"/>
  <w15:commentEx w15:paraId="700A06A1" w15:done="0"/>
  <w15:commentEx w15:paraId="024D1E53" w15:done="0"/>
  <w15:commentEx w15:paraId="5E4FD699" w15:done="0"/>
  <w15:commentEx w15:paraId="6CEEDE11" w15:done="0"/>
  <w15:commentEx w15:paraId="33D27A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5EBA97" w16cid:durableId="1F1D2B27"/>
  <w16cid:commentId w16cid:paraId="06F7E6CF" w16cid:durableId="1F1D2B28"/>
  <w16cid:commentId w16cid:paraId="40A821CF" w16cid:durableId="1F1D2B29"/>
  <w16cid:commentId w16cid:paraId="0DAFB530" w16cid:durableId="1F1D2B2A"/>
  <w16cid:commentId w16cid:paraId="6A010498" w16cid:durableId="1F1D2B2B"/>
  <w16cid:commentId w16cid:paraId="53C82287" w16cid:durableId="1F1D2B2D"/>
  <w16cid:commentId w16cid:paraId="398F0DF6" w16cid:durableId="1F1D2B2E"/>
  <w16cid:commentId w16cid:paraId="06BEF668" w16cid:durableId="1F1D2B2F"/>
  <w16cid:commentId w16cid:paraId="79A1C569" w16cid:durableId="1F1D2B30"/>
  <w16cid:commentId w16cid:paraId="14B6EA77" w16cid:durableId="1F1D2B32"/>
  <w16cid:commentId w16cid:paraId="268999A5" w16cid:durableId="1F1D2B33"/>
  <w16cid:commentId w16cid:paraId="700A06A1" w16cid:durableId="1F1D2B34"/>
  <w16cid:commentId w16cid:paraId="024D1E53" w16cid:durableId="1F1D2B39"/>
  <w16cid:commentId w16cid:paraId="5E4FD699" w16cid:durableId="1F1D2B3A"/>
  <w16cid:commentId w16cid:paraId="6CEEDE11" w16cid:durableId="1F1D2B3B"/>
  <w16cid:commentId w16cid:paraId="33D27A31" w16cid:durableId="1F1D2B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8666D" w14:textId="77777777" w:rsidR="00632986" w:rsidRDefault="00632986" w:rsidP="00C51E1F">
      <w:r>
        <w:separator/>
      </w:r>
    </w:p>
  </w:endnote>
  <w:endnote w:type="continuationSeparator" w:id="0">
    <w:p w14:paraId="00DDB4C4" w14:textId="77777777" w:rsidR="00632986" w:rsidRDefault="00632986" w:rsidP="00C51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0149667"/>
      <w:docPartObj>
        <w:docPartGallery w:val="Page Numbers (Bottom of Page)"/>
        <w:docPartUnique/>
      </w:docPartObj>
    </w:sdtPr>
    <w:sdtEndPr/>
    <w:sdtContent>
      <w:p w14:paraId="1112F3F0" w14:textId="6901454A" w:rsidR="00C51E1F" w:rsidRDefault="00C51E1F">
        <w:pPr>
          <w:pStyle w:val="ae"/>
          <w:jc w:val="center"/>
        </w:pPr>
        <w:r>
          <w:fldChar w:fldCharType="begin"/>
        </w:r>
        <w:r>
          <w:instrText>PAGE   \* MERGEFORMAT</w:instrText>
        </w:r>
        <w:r>
          <w:fldChar w:fldCharType="separate"/>
        </w:r>
        <w:r w:rsidR="00556B41" w:rsidRPr="00556B41">
          <w:rPr>
            <w:noProof/>
            <w:lang w:val="zh-CN"/>
          </w:rPr>
          <w:t>13</w:t>
        </w:r>
        <w:r>
          <w:fldChar w:fldCharType="end"/>
        </w:r>
      </w:p>
    </w:sdtContent>
  </w:sdt>
  <w:p w14:paraId="5F9A84D0" w14:textId="77777777" w:rsidR="00C51E1F" w:rsidRDefault="00C51E1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49DDD" w14:textId="77777777" w:rsidR="00632986" w:rsidRDefault="00632986" w:rsidP="00C51E1F">
      <w:r>
        <w:separator/>
      </w:r>
    </w:p>
  </w:footnote>
  <w:footnote w:type="continuationSeparator" w:id="0">
    <w:p w14:paraId="34AB5FCD" w14:textId="77777777" w:rsidR="00632986" w:rsidRDefault="00632986" w:rsidP="00C51E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382B"/>
    <w:multiLevelType w:val="hybridMultilevel"/>
    <w:tmpl w:val="175EC1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5E0173A"/>
    <w:multiLevelType w:val="hybridMultilevel"/>
    <w:tmpl w:val="874E1A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5546E15"/>
    <w:multiLevelType w:val="hybridMultilevel"/>
    <w:tmpl w:val="DF9020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CB4395D"/>
    <w:multiLevelType w:val="hybridMultilevel"/>
    <w:tmpl w:val="C8528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7091799"/>
    <w:multiLevelType w:val="hybridMultilevel"/>
    <w:tmpl w:val="D85AB5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D8D7A8D"/>
    <w:multiLevelType w:val="hybridMultilevel"/>
    <w:tmpl w:val="1680A6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F4E4A0D"/>
    <w:multiLevelType w:val="hybridMultilevel"/>
    <w:tmpl w:val="229AB1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C7A230B"/>
    <w:multiLevelType w:val="hybridMultilevel"/>
    <w:tmpl w:val="3378CC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6"/>
  </w:num>
  <w:num w:numId="7">
    <w:abstractNumId w:val="4"/>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les Cao">
    <w15:presenceInfo w15:providerId="AD" w15:userId="S-1-12-1-2058153044-1274932605-2031517583-1741148551"/>
  </w15:person>
  <w15:person w15:author="mi-rainbow">
    <w15:presenceInfo w15:providerId="None" w15:userId="mi-rainbow"/>
  </w15:person>
  <w15:person w15:author="mi-li">
    <w15:presenceInfo w15:providerId="None" w15:userId="mi-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566"/>
    <w:rsid w:val="000104C4"/>
    <w:rsid w:val="00010C21"/>
    <w:rsid w:val="00021179"/>
    <w:rsid w:val="0005431C"/>
    <w:rsid w:val="00075686"/>
    <w:rsid w:val="00090029"/>
    <w:rsid w:val="00094F83"/>
    <w:rsid w:val="000A4815"/>
    <w:rsid w:val="000C1566"/>
    <w:rsid w:val="000F2A79"/>
    <w:rsid w:val="0013028D"/>
    <w:rsid w:val="00171E12"/>
    <w:rsid w:val="001E2E21"/>
    <w:rsid w:val="001F3AB5"/>
    <w:rsid w:val="002647F5"/>
    <w:rsid w:val="00290DE5"/>
    <w:rsid w:val="00313C10"/>
    <w:rsid w:val="00336787"/>
    <w:rsid w:val="00350554"/>
    <w:rsid w:val="00362361"/>
    <w:rsid w:val="00383EE4"/>
    <w:rsid w:val="00391DAC"/>
    <w:rsid w:val="0039413C"/>
    <w:rsid w:val="003A77FE"/>
    <w:rsid w:val="003B7161"/>
    <w:rsid w:val="003E6031"/>
    <w:rsid w:val="00434990"/>
    <w:rsid w:val="004813E3"/>
    <w:rsid w:val="004A26DC"/>
    <w:rsid w:val="004C334B"/>
    <w:rsid w:val="004E2226"/>
    <w:rsid w:val="005236FF"/>
    <w:rsid w:val="00523BD5"/>
    <w:rsid w:val="005434F1"/>
    <w:rsid w:val="00556B41"/>
    <w:rsid w:val="00564400"/>
    <w:rsid w:val="005B3416"/>
    <w:rsid w:val="005F7BE9"/>
    <w:rsid w:val="00623D6B"/>
    <w:rsid w:val="00632986"/>
    <w:rsid w:val="00682E74"/>
    <w:rsid w:val="00687C63"/>
    <w:rsid w:val="006A0847"/>
    <w:rsid w:val="006B4CB8"/>
    <w:rsid w:val="00705BBB"/>
    <w:rsid w:val="00720A9A"/>
    <w:rsid w:val="00747533"/>
    <w:rsid w:val="007616CC"/>
    <w:rsid w:val="00765A24"/>
    <w:rsid w:val="007872BB"/>
    <w:rsid w:val="007C3047"/>
    <w:rsid w:val="007D5CC7"/>
    <w:rsid w:val="008527AC"/>
    <w:rsid w:val="00854372"/>
    <w:rsid w:val="00862562"/>
    <w:rsid w:val="008626F9"/>
    <w:rsid w:val="0086780A"/>
    <w:rsid w:val="008A33D9"/>
    <w:rsid w:val="008A5926"/>
    <w:rsid w:val="00941E66"/>
    <w:rsid w:val="009C38AC"/>
    <w:rsid w:val="009E7BF7"/>
    <w:rsid w:val="00A1645D"/>
    <w:rsid w:val="00A32122"/>
    <w:rsid w:val="00A507A4"/>
    <w:rsid w:val="00A564AF"/>
    <w:rsid w:val="00AD6AB3"/>
    <w:rsid w:val="00B05FB9"/>
    <w:rsid w:val="00B07957"/>
    <w:rsid w:val="00B75FF9"/>
    <w:rsid w:val="00BA1CEE"/>
    <w:rsid w:val="00BB2A95"/>
    <w:rsid w:val="00BE50A7"/>
    <w:rsid w:val="00C256A8"/>
    <w:rsid w:val="00C37E31"/>
    <w:rsid w:val="00C50CCF"/>
    <w:rsid w:val="00C51E1F"/>
    <w:rsid w:val="00C90397"/>
    <w:rsid w:val="00C91C7F"/>
    <w:rsid w:val="00CA3B3C"/>
    <w:rsid w:val="00D06F83"/>
    <w:rsid w:val="00D20388"/>
    <w:rsid w:val="00D44401"/>
    <w:rsid w:val="00D77933"/>
    <w:rsid w:val="00D9145F"/>
    <w:rsid w:val="00DE2512"/>
    <w:rsid w:val="00E20270"/>
    <w:rsid w:val="00E62068"/>
    <w:rsid w:val="00E81A80"/>
    <w:rsid w:val="00E8341B"/>
    <w:rsid w:val="00E97C04"/>
    <w:rsid w:val="00EE4E9C"/>
    <w:rsid w:val="00F05BB3"/>
    <w:rsid w:val="00F0650B"/>
    <w:rsid w:val="00F20687"/>
    <w:rsid w:val="00F225E3"/>
    <w:rsid w:val="00F22F84"/>
    <w:rsid w:val="00F27C7F"/>
    <w:rsid w:val="00F53965"/>
    <w:rsid w:val="00F75C2C"/>
    <w:rsid w:val="00F83F60"/>
    <w:rsid w:val="00F86DBB"/>
    <w:rsid w:val="00FD4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3595B"/>
  <w15:chartTrackingRefBased/>
  <w15:docId w15:val="{80B73DC8-188F-4206-95D1-A753054D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D20388"/>
    <w:pPr>
      <w:widowControl/>
      <w:spacing w:before="100" w:beforeAutospacing="1" w:after="100" w:afterAutospacing="1"/>
      <w:jc w:val="left"/>
      <w:outlineLvl w:val="3"/>
    </w:pPr>
    <w:rPr>
      <w:rFonts w:ascii="SimSun" w:eastAsia="SimSun" w:hAnsi="SimSun" w:cs="SimSu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DE2512"/>
    <w:rPr>
      <w:sz w:val="21"/>
      <w:szCs w:val="21"/>
    </w:rPr>
  </w:style>
  <w:style w:type="paragraph" w:styleId="a4">
    <w:name w:val="annotation text"/>
    <w:basedOn w:val="a"/>
    <w:link w:val="a5"/>
    <w:uiPriority w:val="99"/>
    <w:semiHidden/>
    <w:unhideWhenUsed/>
    <w:rsid w:val="00DE2512"/>
    <w:pPr>
      <w:jc w:val="left"/>
    </w:pPr>
  </w:style>
  <w:style w:type="character" w:customStyle="1" w:styleId="a5">
    <w:name w:val="批注文字 字符"/>
    <w:basedOn w:val="a0"/>
    <w:link w:val="a4"/>
    <w:uiPriority w:val="99"/>
    <w:semiHidden/>
    <w:rsid w:val="00DE2512"/>
  </w:style>
  <w:style w:type="paragraph" w:styleId="a6">
    <w:name w:val="annotation subject"/>
    <w:basedOn w:val="a4"/>
    <w:next w:val="a4"/>
    <w:link w:val="a7"/>
    <w:uiPriority w:val="99"/>
    <w:semiHidden/>
    <w:unhideWhenUsed/>
    <w:rsid w:val="00DE2512"/>
    <w:rPr>
      <w:b/>
      <w:bCs/>
    </w:rPr>
  </w:style>
  <w:style w:type="character" w:customStyle="1" w:styleId="a7">
    <w:name w:val="批注主题 字符"/>
    <w:basedOn w:val="a5"/>
    <w:link w:val="a6"/>
    <w:uiPriority w:val="99"/>
    <w:semiHidden/>
    <w:rsid w:val="00DE2512"/>
    <w:rPr>
      <w:b/>
      <w:bCs/>
    </w:rPr>
  </w:style>
  <w:style w:type="paragraph" w:styleId="a8">
    <w:name w:val="Balloon Text"/>
    <w:basedOn w:val="a"/>
    <w:link w:val="a9"/>
    <w:uiPriority w:val="99"/>
    <w:semiHidden/>
    <w:unhideWhenUsed/>
    <w:rsid w:val="00DE2512"/>
    <w:rPr>
      <w:sz w:val="18"/>
      <w:szCs w:val="18"/>
    </w:rPr>
  </w:style>
  <w:style w:type="character" w:customStyle="1" w:styleId="a9">
    <w:name w:val="批注框文本 字符"/>
    <w:basedOn w:val="a0"/>
    <w:link w:val="a8"/>
    <w:uiPriority w:val="99"/>
    <w:semiHidden/>
    <w:rsid w:val="00DE2512"/>
    <w:rPr>
      <w:sz w:val="18"/>
      <w:szCs w:val="18"/>
    </w:rPr>
  </w:style>
  <w:style w:type="paragraph" w:styleId="aa">
    <w:name w:val="List Paragraph"/>
    <w:basedOn w:val="a"/>
    <w:uiPriority w:val="34"/>
    <w:qFormat/>
    <w:rsid w:val="004C334B"/>
    <w:pPr>
      <w:ind w:firstLineChars="200" w:firstLine="420"/>
    </w:pPr>
  </w:style>
  <w:style w:type="character" w:customStyle="1" w:styleId="40">
    <w:name w:val="标题 4 字符"/>
    <w:basedOn w:val="a0"/>
    <w:link w:val="4"/>
    <w:uiPriority w:val="9"/>
    <w:rsid w:val="00D20388"/>
    <w:rPr>
      <w:rFonts w:ascii="SimSun" w:eastAsia="SimSun" w:hAnsi="SimSun" w:cs="SimSun"/>
      <w:b/>
      <w:bCs/>
      <w:kern w:val="0"/>
      <w:sz w:val="24"/>
      <w:szCs w:val="24"/>
    </w:rPr>
  </w:style>
  <w:style w:type="paragraph" w:styleId="ab">
    <w:name w:val="Normal (Web)"/>
    <w:basedOn w:val="a"/>
    <w:uiPriority w:val="99"/>
    <w:semiHidden/>
    <w:unhideWhenUsed/>
    <w:rsid w:val="00D20388"/>
    <w:pPr>
      <w:widowControl/>
      <w:spacing w:before="100" w:beforeAutospacing="1" w:after="100" w:afterAutospacing="1"/>
      <w:jc w:val="left"/>
    </w:pPr>
    <w:rPr>
      <w:rFonts w:ascii="SimSun" w:eastAsia="SimSun" w:hAnsi="SimSun" w:cs="SimSun"/>
      <w:kern w:val="0"/>
      <w:sz w:val="24"/>
      <w:szCs w:val="24"/>
    </w:rPr>
  </w:style>
  <w:style w:type="paragraph" w:styleId="ac">
    <w:name w:val="header"/>
    <w:basedOn w:val="a"/>
    <w:link w:val="ad"/>
    <w:uiPriority w:val="99"/>
    <w:unhideWhenUsed/>
    <w:rsid w:val="00C51E1F"/>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C51E1F"/>
    <w:rPr>
      <w:sz w:val="18"/>
      <w:szCs w:val="18"/>
    </w:rPr>
  </w:style>
  <w:style w:type="paragraph" w:styleId="ae">
    <w:name w:val="footer"/>
    <w:basedOn w:val="a"/>
    <w:link w:val="af"/>
    <w:uiPriority w:val="99"/>
    <w:unhideWhenUsed/>
    <w:rsid w:val="00C51E1F"/>
    <w:pPr>
      <w:tabs>
        <w:tab w:val="center" w:pos="4153"/>
        <w:tab w:val="right" w:pos="8306"/>
      </w:tabs>
      <w:snapToGrid w:val="0"/>
      <w:jc w:val="left"/>
    </w:pPr>
    <w:rPr>
      <w:sz w:val="18"/>
      <w:szCs w:val="18"/>
    </w:rPr>
  </w:style>
  <w:style w:type="character" w:customStyle="1" w:styleId="af">
    <w:name w:val="页脚 字符"/>
    <w:basedOn w:val="a0"/>
    <w:link w:val="ae"/>
    <w:uiPriority w:val="99"/>
    <w:rsid w:val="00C51E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59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758C1-D5A4-476B-A330-3917FA609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9</Pages>
  <Words>4933</Words>
  <Characters>28121</Characters>
  <Application>Microsoft Office Word</Application>
  <DocSecurity>0</DocSecurity>
  <Lines>234</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c:creator>
  <cp:keywords/>
  <dc:description/>
  <cp:lastModifiedBy>Charles Cao</cp:lastModifiedBy>
  <cp:revision>34</cp:revision>
  <cp:lastPrinted>2017-09-27T02:39:00Z</cp:lastPrinted>
  <dcterms:created xsi:type="dcterms:W3CDTF">2017-10-09T08:17:00Z</dcterms:created>
  <dcterms:modified xsi:type="dcterms:W3CDTF">2018-08-15T05:20:00Z</dcterms:modified>
</cp:coreProperties>
</file>